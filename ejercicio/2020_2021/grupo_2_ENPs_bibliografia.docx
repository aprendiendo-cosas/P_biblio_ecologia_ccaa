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commentRangeStart w:id="0"/>
      <w:r w:rsidDel="00000000" w:rsidR="00000000" w:rsidRPr="00000000">
        <w:rPr>
          <w:b w:val="1"/>
          <w:sz w:val="28"/>
          <w:szCs w:val="28"/>
          <w:rtl w:val="0"/>
        </w:rPr>
        <w:t xml:space="preserve">¿</w:t>
      </w:r>
      <w:commentRangeEnd w:id="0"/>
      <w:r w:rsidDel="00000000" w:rsidR="00000000" w:rsidRPr="00000000">
        <w:commentReference w:id="0"/>
      </w:r>
      <w:r w:rsidDel="00000000" w:rsidR="00000000" w:rsidRPr="00000000">
        <w:rPr>
          <w:b w:val="1"/>
          <w:sz w:val="28"/>
          <w:szCs w:val="28"/>
          <w:rtl w:val="0"/>
        </w:rPr>
        <w:t xml:space="preserve">Impacto de los espacios protegidos en la protección de la diversidad?</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b w:val="1"/>
          <w:highlight w:val="yellow"/>
          <w:rtl w:val="0"/>
        </w:rPr>
        <w:t xml:space="preserve">A LAS 15:25 VOLVEMOS AL GRUPO GRANDE Y COMENTAMOS</w:t>
      </w: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jc w:val="both"/>
        <w:rPr>
          <w:b w:val="1"/>
        </w:rPr>
      </w:pPr>
      <w:r w:rsidDel="00000000" w:rsidR="00000000" w:rsidRPr="00000000">
        <w:rPr>
          <w:b w:val="1"/>
          <w:rtl w:val="0"/>
        </w:rPr>
        <w:t xml:space="preserve">Miembros del grupo: Sandra Ureña Salvador, Francisco Javier Algar Leiva, María Soto Ortiz, Ervigio Peña Adán</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commentRangeStart w:id="1"/>
      <w:commentRangeStart w:id="2"/>
      <w:commentRangeStart w:id="3"/>
      <w:r w:rsidDel="00000000" w:rsidR="00000000" w:rsidRPr="00000000">
        <w:rPr>
          <w:b w:val="1"/>
          <w:rtl w:val="0"/>
        </w:rPr>
        <w:t xml:space="preserve">Elementos clave de la pregunta seleccionada. Estos elementos se usarán para hacer la búsqueda bibliográfica</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Selección de 4 artículos científicos recientes (después de 2010) sobre la pregunta.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commentRangeStart w:id="4"/>
      <w:r w:rsidDel="00000000" w:rsidR="00000000" w:rsidRPr="00000000">
        <w:rPr>
          <w:rtl w:val="0"/>
        </w:rPr>
        <w:t xml:space="preserve">10.1111/cobi.12669</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commentRangeStart w:id="5"/>
      <w:r w:rsidDel="00000000" w:rsidR="00000000" w:rsidRPr="00000000">
        <w:rPr>
          <w:rtl w:val="0"/>
        </w:rPr>
        <w:t xml:space="preserve">https://www.ingeba.org/lurralde/lurranet/lur24/protegid/protegid.html</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commentRangeStart w:id="6"/>
      <w:r w:rsidDel="00000000" w:rsidR="00000000" w:rsidRPr="00000000">
        <w:rPr>
          <w:color w:val="2a2d35"/>
          <w:sz w:val="21"/>
          <w:szCs w:val="21"/>
          <w:rtl w:val="0"/>
        </w:rPr>
        <w:t xml:space="preserve">10.1111/cobi.12434</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a2d35"/>
          <w:sz w:val="21"/>
          <w:szCs w:val="2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color w:val="2a2d35"/>
          <w:sz w:val="21"/>
          <w:szCs w:val="21"/>
          <w:shd w:fill="f8f8f8" w:val="clear"/>
          <w:rtl w:val="0"/>
        </w:rPr>
        <w:t xml:space="preserve">10.1111/cobi.12335</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Selección de al menos 1 artículo o informe no científico sobre la pregunta.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commentRangeStart w:id="7"/>
      <w:hyperlink r:id="rId7">
        <w:r w:rsidDel="00000000" w:rsidR="00000000" w:rsidRPr="00000000">
          <w:rPr>
            <w:b w:val="1"/>
            <w:color w:val="1155cc"/>
            <w:u w:val="single"/>
            <w:rtl w:val="0"/>
          </w:rPr>
          <w:t xml:space="preserve">http://www.fundacionlasalle.org.ve/userfiles/13-Memoria167-111-130.pdf</w:t>
        </w:r>
      </w:hyperlink>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Extracción de contenido relevante del material anterior. </w:t>
      </w:r>
      <w:r w:rsidDel="00000000" w:rsidR="00000000" w:rsidRPr="00000000">
        <w:rPr>
          <w:rtl w:val="0"/>
        </w:rPr>
        <w:t xml:space="preserve">Podéis pegar trozos de los artículos indicando su procedencia. </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b w:val="1"/>
          <w:rtl w:val="0"/>
        </w:rPr>
        <w:t xml:space="preserve">Primer enlace: </w:t>
      </w:r>
      <w:commentRangeStart w:id="8"/>
      <w:r w:rsidDel="00000000" w:rsidR="00000000" w:rsidRPr="00000000">
        <w:rPr>
          <w:b w:val="1"/>
          <w:rtl w:val="0"/>
        </w:rPr>
        <w:t xml:space="preserve">“</w:t>
      </w:r>
      <w:r w:rsidDel="00000000" w:rsidR="00000000" w:rsidRPr="00000000">
        <w:rPr>
          <w:rtl w:val="0"/>
        </w:rPr>
        <w:t xml:space="preserve">El hábitat del panda gigante (Ailuropoda melanoleuca) mejoró en la Reserva Natural Wolong en China después de la implementación del Programa de Conservación de Bosques Naturales”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ageBreakBefore w:val="0"/>
        <w:numPr>
          <w:ilvl w:val="0"/>
          <w:numId w:val="5"/>
        </w:numPr>
        <w:ind w:left="720" w:hanging="360"/>
        <w:jc w:val="both"/>
        <w:rPr>
          <w:highlight w:val="white"/>
        </w:rPr>
      </w:pPr>
      <w:r w:rsidDel="00000000" w:rsidR="00000000" w:rsidRPr="00000000">
        <w:rPr>
          <w:b w:val="1"/>
          <w:highlight w:val="white"/>
          <w:rtl w:val="0"/>
        </w:rPr>
        <w:t xml:space="preserve">Segundo enlace: </w:t>
      </w:r>
      <w:r w:rsidDel="00000000" w:rsidR="00000000" w:rsidRPr="00000000">
        <w:rPr>
          <w:highlight w:val="white"/>
          <w:rtl w:val="0"/>
        </w:rPr>
        <w:t xml:space="preserve">“Un repaso por la historia de los espacios protegidos permite comprobar como los objetivos de conservación y los criterios de selección de estas áreas han pasado de un enfoque puntual, sectorial, localizado, estático y, preferentemente, estético-paisajístico-recreativo a una visión dinámica, global e interrelacionada de los espacios naturales, por lo que el acento se ha trasladado desde las especies a los ecosistemas”.</w:t>
      </w:r>
      <w:r w:rsidDel="00000000" w:rsidR="00000000" w:rsidRPr="00000000">
        <w:rPr>
          <w:rtl w:val="0"/>
        </w:rPr>
      </w:r>
    </w:p>
    <w:p w:rsidR="00000000" w:rsidDel="00000000" w:rsidP="00000000" w:rsidRDefault="00000000" w:rsidRPr="00000000" w14:paraId="00000025">
      <w:pPr>
        <w:pageBreakBefore w:val="0"/>
        <w:ind w:left="0" w:firstLine="0"/>
        <w:jc w:val="both"/>
        <w:rPr/>
      </w:pPr>
      <w:r w:rsidDel="00000000" w:rsidR="00000000" w:rsidRPr="00000000">
        <w:rPr>
          <w:rtl w:val="0"/>
        </w:rPr>
      </w:r>
    </w:p>
    <w:p w:rsidR="00000000" w:rsidDel="00000000" w:rsidP="00000000" w:rsidRDefault="00000000" w:rsidRPr="00000000" w14:paraId="00000026">
      <w:pPr>
        <w:pageBreakBefore w:val="0"/>
        <w:numPr>
          <w:ilvl w:val="0"/>
          <w:numId w:val="4"/>
        </w:numPr>
        <w:ind w:left="720" w:hanging="360"/>
        <w:jc w:val="both"/>
      </w:pPr>
      <w:r w:rsidDel="00000000" w:rsidR="00000000" w:rsidRPr="00000000">
        <w:rPr>
          <w:b w:val="1"/>
          <w:rtl w:val="0"/>
        </w:rPr>
        <w:t xml:space="preserve">Tercer enlace: </w:t>
      </w:r>
      <w:r w:rsidDel="00000000" w:rsidR="00000000" w:rsidRPr="00000000">
        <w:rPr>
          <w:rtl w:val="0"/>
        </w:rPr>
        <w:t xml:space="preserve">“Si las áreas protegidas se emparejan con instrumentos de política ajena a las reservas, como los subsidios de mercado, nuestro modelo muestra que las compensaciones entre la biodiversidad y el bienestar humano puede reducirse más y de manera más directa”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Quinto enlace: </w:t>
      </w:r>
      <w:r w:rsidDel="00000000" w:rsidR="00000000" w:rsidRPr="00000000">
        <w:rPr>
          <w:rtl w:val="0"/>
        </w:rPr>
        <w:t xml:space="preserve">“La investigación muestra un desconocimiento casi absoluto de la fauna insular. Solamente cuatro especies han sido objeto de algún tipo de estudio de las 28 incluidas en el trabajo. Dadas las presiones humanas actuales, las áreas protegidas existentes no son suficientes para asegurar la viabilidad de al menos 20 especies consideradas.”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commentRangeStart w:id="9"/>
      <w:r w:rsidDel="00000000" w:rsidR="00000000" w:rsidRPr="00000000">
        <w:rPr>
          <w:b w:val="1"/>
          <w:rtl w:val="0"/>
        </w:rPr>
        <w:t xml:space="preserve">Conclusiones</w:t>
      </w:r>
      <w:commentRangeEnd w:id="9"/>
      <w:r w:rsidDel="00000000" w:rsidR="00000000" w:rsidRPr="00000000">
        <w:commentReference w:id="9"/>
      </w:r>
      <w:r w:rsidDel="00000000" w:rsidR="00000000" w:rsidRPr="00000000">
        <w:rPr>
          <w:b w:val="1"/>
          <w:rtl w:val="0"/>
        </w:rPr>
        <w:t xml:space="preserve">.</w:t>
      </w:r>
      <w:r w:rsidDel="00000000" w:rsidR="00000000" w:rsidRPr="00000000">
        <w:rPr>
          <w:rtl w:val="0"/>
        </w:rPr>
        <w:t xml:space="preserve"> Texto elaborado por el grupo que responda a la pregunta planteada inicialmente.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Estudios han reflejado que la protección de espacios naturales protegidos para la conservación de la  biodiversidad es una práctica eficaz para la misma, ya que su resguardo ayuda a preservar especies, las cuales pueden seguir interrelacionandose con el medio. Esto puede verse en los artículos previamente mencionados, donde se confirma esta teoría.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Además, uno de ellos ha reflejado que cuantos mejores sean los cuidados que se le aporten a la fauna de un espacio protegido, mayor será el incremento poblacional. Esto se traduciría a </w:t>
      </w:r>
      <w:ins w:author="FRANCISCO JAVIER BONET GARCIA" w:id="0" w:date="2021-03-07T09:20:17Z">
        <w:r w:rsidDel="00000000" w:rsidR="00000000" w:rsidRPr="00000000">
          <w:rPr>
            <w:rtl w:val="0"/>
          </w:rPr>
          <w:t xml:space="preserve">en un freno</w:t>
        </w:r>
      </w:ins>
      <w:del w:author="FRANCISCO JAVIER BONET GARCIA" w:id="0" w:date="2021-03-07T09:20:17Z">
        <w:r w:rsidDel="00000000" w:rsidR="00000000" w:rsidRPr="00000000">
          <w:rPr>
            <w:rtl w:val="0"/>
          </w:rPr>
          <w:delText xml:space="preserve">una frenada </w:delText>
        </w:r>
      </w:del>
      <w:r w:rsidDel="00000000" w:rsidR="00000000" w:rsidRPr="00000000">
        <w:rPr>
          <w:rtl w:val="0"/>
        </w:rPr>
        <w:t xml:space="preserve">de la pérdida de biodiversidad.</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ISCO JAVIER BONET GARCIA" w:id="5" w:date="2021-03-07T09:13:49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EStupendo hallazgo. Comenta el debate sobre las relaciones entre los ENPs y sus habitantes humanos. Es casi un artículo sociológico. Me lo guardo para cuando hablemos de ENPs en teoría.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embargo, no aborda la cuestión que nos planteamos aquí.</w:t>
      </w:r>
    </w:p>
  </w:comment>
  <w:comment w:author="FRANCISCO JAVIER BONET GARCIA" w:id="4" w:date="2021-03-07T09:11:13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interesante art´culo sobre una cuestión controvertida: pagar a los lugareños para que conserven la diversidad de lso espacios protegidos que hay en su área.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embargo, creo que no aporta información sobre la pregunta que nos hacemos aquí: ¿Son los ENPs realmente útiles para conservar la  biodiversidad?</w:t>
      </w:r>
    </w:p>
  </w:comment>
  <w:comment w:author="MARÍA SOTO" w:id="0" w:date="2021-03-05T13:52:09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https://apps.webofknowledge.com/full_record.do?product=WOS&amp;search_mode=AdvancedSearch&amp;qid=15&amp;SID=E1eotkOXSTVjPZD1xQe&amp;page=1&amp;doc=1&amp;cacheurlFromRightClick=no</w:t>
      </w:r>
    </w:p>
  </w:comment>
  <w:comment w:author="FRANCISCO JAVIER BONET GARCIA" w:id="8" w:date="2021-03-07T09:18:48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es una respuesta posible a nuestra pregunta</w:t>
      </w:r>
    </w:p>
  </w:comment>
  <w:comment w:author="FRANCISCO JAVIER BONET GARCIA" w:id="7" w:date="2021-03-07T09:18:01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esto es un artículo científico, aunque esté en castellano.</w:t>
      </w:r>
    </w:p>
  </w:comment>
  <w:comment w:author="FRANCISCO JAVIER BONET GARCIA" w:id="1" w:date="2021-03-07T09:09:51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habéis puesto nada aquí :(</w:t>
      </w:r>
    </w:p>
  </w:comment>
  <w:comment w:author="MARÍA SOTO" w:id="2" w:date="2021-03-08T22:02:02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_Marcado como resuelto_</w:t>
      </w:r>
    </w:p>
  </w:comment>
  <w:comment w:author="MARÍA SOTO" w:id="3" w:date="2021-03-08T22:02:13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_Reabierto_</w:t>
      </w:r>
    </w:p>
  </w:comment>
  <w:comment w:author="FRANCISCO JAVIER BONET GARCIA" w:id="9" w:date="2021-03-07T09:22:09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Habéis hecho un gran trabajo.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en falta que contrapongáis el resultado del Panda (ENPs -&gt; útiles) con el del estudio insular (ENPs -&gt; insuficentes). En este debate está el meollo del asunto. No tenemos una respuesta única a la pregunta realizada. Pero sí tenemos pistas que nos dicen que los ENPs son necesarios pero no suficientes para frenar la pérdida de diversidad.</w:t>
      </w:r>
    </w:p>
  </w:comment>
  <w:comment w:author="FRANCISCO JAVIER BONET GARCIA" w:id="6" w:date="2021-03-07T09:15:39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 joya de artículo. Gran trabajo!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Habla de un problema fundamental. Cuandod creamos un ENP estamos forzando indirectamente a que las presiones que antes había dentro, se desplacen a los alrededores del ENp...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fundacionlasalle.org.ve/userfiles/13-Memoria167-111-130.pdf"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