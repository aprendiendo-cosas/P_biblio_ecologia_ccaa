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¿Es útil la reforestación masiva para reducir el impacto del cambio climático?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 LAS 15:25 VOLVEMOS AL GRUPO GRANDE Y COMENTAMOS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Miembros del grupo: 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Javier Ortega Requena 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Jhon Edgardo Aguilar Herrera 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Rafael Nocete García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Elementos clave de la pregunta seleccionada. Estos elementos se usarán para hacer la búsqueda bibliográfica.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Reforestación: “reforestation.” o “reforestation impact”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ins w:author="FRANCISCO JAVIER BONET GARCIA" w:id="0" w:date="2021-03-07T21:17:43Z"/>
          <w:u w:val="none"/>
        </w:rPr>
      </w:pPr>
      <w:r w:rsidDel="00000000" w:rsidR="00000000" w:rsidRPr="00000000">
        <w:rPr>
          <w:rtl w:val="0"/>
        </w:rPr>
        <w:t xml:space="preserve">Cambio climático: “Climate change”</w:t>
      </w:r>
      <w:ins w:author="FRANCISCO JAVIER BONET GARCIA" w:id="0" w:date="2021-03-07T21:17:4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ins w:author="FRANCISCO JAVIER BONET GARCIA" w:id="0" w:date="2021-03-07T21:17:43Z">
        <w:r w:rsidDel="00000000" w:rsidR="00000000" w:rsidRPr="00000000">
          <w:rPr>
            <w:rtl w:val="0"/>
          </w:rPr>
          <w:t xml:space="preserve">“mitigation”. Este término os habría ayudado a seleccionar artículos en los que se analizara el efecto de la reforestación en la mitigación de los impactos del cambio climático.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Selección de 4 artículos científicos recientes (después de 2010) sobre la pregunta.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Safeguarding reforestation efforts against changes and disturbance regime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DOI: 10.1016/j.foreco.2018.05.025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https://www.sciencedirect.com/science/article/pii/S0378112718304146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An ecological approach to climate change-informed tree species selection for reforestation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DOI:10.1016/J.foreco.2020.118705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https://www.sciencedirect.com/science/article/pii/S0378112720314742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Reforestation-climate change and water resource implications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DOI:10.5558/tfc2014-102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https://pubs.cif-ifc.org/doi/10.5558/tfc2014-102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Ten golden rules for reforestation to optimize carbon sequestration, biodiversity recovery and livelihood benefits.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DOI: 10.1111/gcb.15498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Selección de al menos 1 artículo o informe no científico sobre la pregunta.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  <w:t xml:space="preserve">La reforestación puede ser una de las armas más poderosas en la lucha contra el cambio climático, según una reciente investigación.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https://www.businessinsider.es/reforestacion-arma-perfecta-cambio-climatico-452489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commentRangeStart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Extracción de contenido relevante del material anterior. </w:t>
      </w:r>
      <w:r w:rsidDel="00000000" w:rsidR="00000000" w:rsidRPr="00000000">
        <w:rPr>
          <w:rtl w:val="0"/>
        </w:rPr>
        <w:t xml:space="preserve">Podéis pegar trozos de los artículos indicando su procedencia.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commentRangeStart w:id="5"/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“While it is difficult to buffer vegetation against the direct </w:t>
      </w:r>
      <w:hyperlink r:id="rId11">
        <w:r w:rsidDel="00000000" w:rsidR="00000000" w:rsidRPr="00000000">
          <w:rPr>
            <w:rFonts w:ascii="Georgia" w:cs="Georgia" w:eastAsia="Georgia" w:hAnsi="Georgia"/>
            <w:color w:val="0c7dbb"/>
            <w:sz w:val="27"/>
            <w:szCs w:val="27"/>
            <w:rtl w:val="0"/>
          </w:rPr>
          <w:t xml:space="preserve">effects of climate change</w:t>
        </w:r>
      </w:hyperlink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, such as elevated temperature and changed precipitation patterns, it is possible to manage some of the indirect effects, such as </w:t>
      </w:r>
      <w:hyperlink r:id="rId12">
        <w:r w:rsidDel="00000000" w:rsidR="00000000" w:rsidRPr="00000000">
          <w:rPr>
            <w:rFonts w:ascii="Georgia" w:cs="Georgia" w:eastAsia="Georgia" w:hAnsi="Georgia"/>
            <w:color w:val="0c7dbb"/>
            <w:sz w:val="27"/>
            <w:szCs w:val="27"/>
            <w:rtl w:val="0"/>
          </w:rPr>
          <w:t xml:space="preserve">wildfire</w:t>
        </w:r>
      </w:hyperlink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, drought and insect </w:t>
      </w:r>
      <w:hyperlink r:id="rId13">
        <w:r w:rsidDel="00000000" w:rsidR="00000000" w:rsidRPr="00000000">
          <w:rPr>
            <w:rFonts w:ascii="Georgia" w:cs="Georgia" w:eastAsia="Georgia" w:hAnsi="Georgia"/>
            <w:color w:val="0c7dbb"/>
            <w:sz w:val="27"/>
            <w:szCs w:val="27"/>
            <w:rtl w:val="0"/>
          </w:rPr>
          <w:t xml:space="preserve">defoliation</w:t>
        </w:r>
      </w:hyperlink>
      <w:r w:rsidDel="00000000" w:rsidR="00000000" w:rsidRPr="00000000">
        <w:rPr>
          <w:rFonts w:ascii="Georgia" w:cs="Georgia" w:eastAsia="Georgia" w:hAnsi="Georgia"/>
          <w:color w:val="2e2e2e"/>
          <w:sz w:val="27"/>
          <w:szCs w:val="27"/>
          <w:rtl w:val="0"/>
        </w:rPr>
        <w:t xml:space="preserve">.” </w:t>
      </w:r>
      <w:commentRangeEnd w:id="5"/>
      <w:r w:rsidDel="00000000" w:rsidR="00000000" w:rsidRPr="00000000">
        <w:commentReference w:id="5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https://www.sciencedirect.com/science/article/pii/S0378112718304146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Conclusiones.</w:t>
      </w:r>
      <w:r w:rsidDel="00000000" w:rsidR="00000000" w:rsidRPr="00000000">
        <w:rPr>
          <w:rtl w:val="0"/>
        </w:rPr>
        <w:t xml:space="preserve"> Texto elaborado por el grupo que responda a la pregunta planteada inicialmente.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commentRangeStart w:id="6"/>
      <w:r w:rsidDel="00000000" w:rsidR="00000000" w:rsidRPr="00000000">
        <w:rPr>
          <w:rtl w:val="0"/>
        </w:rPr>
        <w:t xml:space="preserve">Sí, es útil y necesaria, sobretodo para la absorción de CO2 y su fijación en el suelo o la mejor conservación de los cuerpos de agua dulce que cada vez más se ven atacados por la menor precipitación y el aumento de las temperaturas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commentRangeStart w:id="7"/>
      <w:r w:rsidDel="00000000" w:rsidR="00000000" w:rsidRPr="00000000">
        <w:rPr>
          <w:rtl w:val="0"/>
        </w:rPr>
        <w:t xml:space="preserve">Pero como todo no es una solución perfecta ya que si no se tiene cuidado puede haber una pérdida agraria 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ISCO JAVIER BONET GARCIA" w:id="7" w:date="2021-03-07T21:21:47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quiere decir esto?</w:t>
      </w:r>
    </w:p>
  </w:comment>
  <w:comment w:author="FRANCISCO JAVIER BONET GARCIA" w:id="2" w:date="2021-03-07T21:19:31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habla de cómo las plantaciones forestales pueden tener impactos en la hidrología de la zona afectada. Pero de eso no iba la pregunta que planteaba.</w:t>
      </w:r>
    </w:p>
  </w:comment>
  <w:comment w:author="FRANCISCO JAVIER BONET GARCIA" w:id="0" w:date="2021-03-07T21:17:09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Artículo muy interesante, pero no aborda la pregunta que nos hacemos aquí. El estudio cuestiona los posibles efectos que provocaría el cambio climático sobre las repoblaciones realizadas.</w:t>
      </w:r>
    </w:p>
  </w:comment>
  <w:comment w:author="FRANCISCO JAVIER BONET GARCIA" w:id="4" w:date="2021-03-07T21:23:30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interesante artículo. Además está bien porque es un resumen periodístico de un artículo científico.</w:t>
      </w:r>
    </w:p>
  </w:comment>
  <w:comment w:author="FRANCISCO JAVIER BONET GARCIA" w:id="3" w:date="2021-03-07T21:19:44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sí que sí :)</w:t>
      </w:r>
    </w:p>
  </w:comment>
  <w:comment w:author="FRANCISCO JAVIER BONET GARCIA" w:id="5" w:date="2021-03-07T21:21:14Z"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último artículo que habéis seleccionado hay evidencias más relevantes que esta que habéis puesto aquí.</w:t>
      </w:r>
    </w:p>
  </w:comment>
  <w:comment w:author="FRANCISCO JAVIER BONET GARCIA" w:id="6" w:date="2021-03-07T21:21:39Z"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 que esto no se dice en ninguno de los artículos que habéis seleccionado.</w:t>
      </w:r>
    </w:p>
  </w:comment>
  <w:comment w:author="FRANCISCO JAVIER BONET GARCIA" w:id="1" w:date="2021-03-07T21:18:34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 que antes. es un artículo interesante, pero no alineado con la pregunta que nos hacemos.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ciencedirect.com/topics/earth-and-planetary-sciences/climate-change-impact" TargetMode="External"/><Relationship Id="rId10" Type="http://schemas.openxmlformats.org/officeDocument/2006/relationships/hyperlink" Target="https://www.businessinsider.es/reforestacion-arma-perfecta-cambio-climatico-452489" TargetMode="External"/><Relationship Id="rId13" Type="http://schemas.openxmlformats.org/officeDocument/2006/relationships/hyperlink" Target="https://www.sciencedirect.com/topics/earth-and-planetary-sciences/defoliation" TargetMode="External"/><Relationship Id="rId12" Type="http://schemas.openxmlformats.org/officeDocument/2006/relationships/hyperlink" Target="https://www.sciencedirect.com/topics/agricultural-and-biological-sciences/wildfires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pubs.cif-ifc.org/doi/10.5558/tfc2014-102" TargetMode="External"/><Relationship Id="rId14" Type="http://schemas.openxmlformats.org/officeDocument/2006/relationships/hyperlink" Target="https://www.sciencedirect.com/science/article/pii/S0378112718304146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sciencedirect.com/science/article/pii/S0378112718304146" TargetMode="External"/><Relationship Id="rId8" Type="http://schemas.openxmlformats.org/officeDocument/2006/relationships/hyperlink" Target="https://www.sciencedirect.com/science/article/pii/S03781127203147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