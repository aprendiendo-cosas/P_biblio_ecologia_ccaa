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9CB06A" w14:textId="77777777" w:rsidR="005A159E" w:rsidRPr="005A159E" w:rsidRDefault="005A159E" w:rsidP="005A159E">
      <w:pPr>
        <w:shd w:val="clear" w:color="auto" w:fill="FFFFFF"/>
        <w:ind w:left="720"/>
        <w:rPr>
          <w:rFonts w:ascii="Times New Roman" w:eastAsia="Times New Roman" w:hAnsi="Times New Roman" w:cs="Times New Roman"/>
          <w:b/>
          <w:bCs/>
          <w:color w:val="538135" w:themeColor="accent6" w:themeShade="BF"/>
          <w:sz w:val="48"/>
          <w:szCs w:val="48"/>
          <w:lang w:eastAsia="es-ES"/>
        </w:rPr>
      </w:pPr>
      <w:r w:rsidRPr="005A159E">
        <w:rPr>
          <w:rFonts w:ascii="Times New Roman" w:eastAsia="Times New Roman" w:hAnsi="Times New Roman" w:cs="Times New Roman"/>
          <w:b/>
          <w:bCs/>
          <w:color w:val="538135" w:themeColor="accent6" w:themeShade="BF"/>
          <w:sz w:val="48"/>
          <w:szCs w:val="48"/>
          <w:lang w:eastAsia="es-ES"/>
        </w:rPr>
        <w:t>¿Son útiles los espacios protegidos para frenar la pérdida de biodiversidad?</w:t>
      </w:r>
    </w:p>
    <w:p w14:paraId="484939CE" w14:textId="43A3D00E" w:rsidR="00A04E02" w:rsidRPr="00A04E02" w:rsidRDefault="00A04E02" w:rsidP="00A04E02">
      <w:pPr>
        <w:jc w:val="center"/>
        <w:rPr>
          <w:rFonts w:ascii="Times New Roman" w:eastAsia="Times New Roman" w:hAnsi="Times New Roman" w:cs="Times New Roman"/>
          <w:lang w:eastAsia="en-GB"/>
        </w:rPr>
      </w:pPr>
    </w:p>
    <w:p w14:paraId="3C3B6EB9" w14:textId="77777777" w:rsidR="00A04E02" w:rsidRPr="00A04E02" w:rsidRDefault="00A04E02" w:rsidP="00A04E02">
      <w:pPr>
        <w:rPr>
          <w:rFonts w:ascii="Times New Roman" w:eastAsia="Times New Roman" w:hAnsi="Times New Roman" w:cs="Times New Roman"/>
          <w:lang w:eastAsia="en-GB"/>
        </w:rPr>
      </w:pPr>
    </w:p>
    <w:p w14:paraId="3D632D2D" w14:textId="77777777" w:rsidR="00A04E02" w:rsidRPr="00A04E02" w:rsidRDefault="00A04E02" w:rsidP="00A04E02">
      <w:pPr>
        <w:rPr>
          <w:rFonts w:ascii="Times New Roman" w:eastAsia="Times New Roman" w:hAnsi="Times New Roman" w:cs="Times New Roman"/>
          <w:lang w:eastAsia="en-GB"/>
        </w:rPr>
      </w:pPr>
    </w:p>
    <w:p w14:paraId="20C8EAD2" w14:textId="06EA538D" w:rsidR="00A04E02" w:rsidRPr="00A04E02" w:rsidRDefault="00A04E02" w:rsidP="00A04E02">
      <w:pPr>
        <w:rPr>
          <w:rFonts w:ascii="Times New Roman" w:eastAsia="Times New Roman" w:hAnsi="Times New Roman" w:cs="Times New Roman"/>
          <w:lang w:eastAsia="en-GB"/>
        </w:rPr>
      </w:pPr>
      <w:r w:rsidRPr="00A04E02">
        <w:rPr>
          <w:rFonts w:ascii="Arial" w:eastAsia="Times New Roman" w:hAnsi="Arial" w:cs="Arial"/>
          <w:b/>
          <w:bCs/>
          <w:color w:val="000000"/>
          <w:sz w:val="22"/>
          <w:szCs w:val="22"/>
          <w:lang w:eastAsia="en-GB"/>
        </w:rPr>
        <w:t xml:space="preserve">Miembros del grupo: </w:t>
      </w:r>
    </w:p>
    <w:p w14:paraId="0FFB09F4" w14:textId="77777777" w:rsidR="00870B60" w:rsidRDefault="00870B60" w:rsidP="00A04E02">
      <w:pPr>
        <w:spacing w:after="240"/>
        <w:rPr>
          <w:rFonts w:ascii="Times New Roman" w:eastAsia="Times New Roman" w:hAnsi="Times New Roman" w:cs="Times New Roman"/>
          <w:lang w:eastAsia="en-GB"/>
        </w:rPr>
      </w:pPr>
      <w:r>
        <w:rPr>
          <w:rFonts w:ascii="Times New Roman" w:eastAsia="Times New Roman" w:hAnsi="Times New Roman" w:cs="Times New Roman"/>
          <w:lang w:eastAsia="en-GB"/>
        </w:rPr>
        <w:t>Daniel Gálvez Carmona</w:t>
      </w:r>
    </w:p>
    <w:p w14:paraId="6E838106" w14:textId="77777777" w:rsidR="00870B60" w:rsidRDefault="00870B60" w:rsidP="00A04E02">
      <w:pPr>
        <w:spacing w:after="240"/>
        <w:rPr>
          <w:rFonts w:ascii="Times New Roman" w:eastAsia="Times New Roman" w:hAnsi="Times New Roman" w:cs="Times New Roman"/>
          <w:lang w:eastAsia="en-GB"/>
        </w:rPr>
      </w:pPr>
      <w:r>
        <w:rPr>
          <w:rFonts w:ascii="Times New Roman" w:eastAsia="Times New Roman" w:hAnsi="Times New Roman" w:cs="Times New Roman"/>
          <w:lang w:eastAsia="en-GB"/>
        </w:rPr>
        <w:t>Adrián Campos Herencia</w:t>
      </w:r>
    </w:p>
    <w:p w14:paraId="56E53B1A" w14:textId="00D5859C" w:rsidR="00A04E02" w:rsidRPr="00870B60" w:rsidRDefault="00870B60" w:rsidP="00A04E02">
      <w:pPr>
        <w:spacing w:after="240"/>
        <w:rPr>
          <w:rFonts w:ascii="Times New Roman" w:eastAsia="Times New Roman" w:hAnsi="Times New Roman" w:cs="Times New Roman"/>
          <w:lang w:eastAsia="en-GB"/>
        </w:rPr>
      </w:pPr>
      <w:r>
        <w:rPr>
          <w:rFonts w:ascii="Times New Roman" w:eastAsia="Times New Roman" w:hAnsi="Times New Roman" w:cs="Times New Roman"/>
          <w:lang w:eastAsia="en-GB"/>
        </w:rPr>
        <w:t>Francisco Solano Espejo Aguilar</w:t>
      </w:r>
      <w:r w:rsidR="00A04E02" w:rsidRPr="00A04E02">
        <w:rPr>
          <w:rFonts w:ascii="Times New Roman" w:eastAsia="Times New Roman" w:hAnsi="Times New Roman" w:cs="Times New Roman"/>
          <w:lang w:eastAsia="en-GB"/>
        </w:rPr>
        <w:br/>
      </w:r>
    </w:p>
    <w:p w14:paraId="331932DB" w14:textId="77777777" w:rsidR="00A04E02" w:rsidRPr="00A04E02" w:rsidRDefault="00A04E02" w:rsidP="00A04E02">
      <w:pPr>
        <w:rPr>
          <w:rFonts w:ascii="Times New Roman" w:eastAsia="Times New Roman" w:hAnsi="Times New Roman" w:cs="Times New Roman"/>
          <w:lang w:eastAsia="en-GB"/>
        </w:rPr>
      </w:pPr>
      <w:r w:rsidRPr="00A04E02">
        <w:rPr>
          <w:rFonts w:ascii="Arial" w:eastAsia="Times New Roman" w:hAnsi="Arial" w:cs="Arial"/>
          <w:b/>
          <w:bCs/>
          <w:color w:val="000000"/>
          <w:sz w:val="22"/>
          <w:szCs w:val="22"/>
          <w:lang w:eastAsia="en-GB"/>
        </w:rPr>
        <w:t>Elementos clave de la pregunta seleccionada. Estos elementos se usarán para hacer la búsqueda bibliográfica.</w:t>
      </w:r>
    </w:p>
    <w:p w14:paraId="68C0D04D" w14:textId="77777777" w:rsidR="00A04E02" w:rsidRPr="00A04E02" w:rsidRDefault="00A04E02" w:rsidP="00A04E02">
      <w:pPr>
        <w:rPr>
          <w:rFonts w:ascii="Times New Roman" w:eastAsia="Times New Roman" w:hAnsi="Times New Roman" w:cs="Times New Roman"/>
          <w:lang w:eastAsia="en-GB"/>
        </w:rPr>
      </w:pPr>
    </w:p>
    <w:p w14:paraId="5D2E4765" w14:textId="3C91106F" w:rsidR="00A04E02" w:rsidRPr="00845DD1" w:rsidRDefault="00C02BAB" w:rsidP="00A04E02">
      <w:pPr>
        <w:spacing w:after="240"/>
        <w:rPr>
          <w:rFonts w:ascii="Times New Roman" w:eastAsia="Times New Roman" w:hAnsi="Times New Roman" w:cs="Times New Roman"/>
          <w:lang w:val="en-US" w:eastAsia="en-GB"/>
        </w:rPr>
      </w:pPr>
      <w:r w:rsidRPr="00845DD1">
        <w:rPr>
          <w:rFonts w:ascii="Times New Roman" w:eastAsia="Times New Roman" w:hAnsi="Times New Roman" w:cs="Times New Roman"/>
          <w:lang w:val="en-US" w:eastAsia="en-GB"/>
        </w:rPr>
        <w:t>Biodiversity, protect</w:t>
      </w:r>
      <w:ins w:id="0" w:author="Francisco Javier Bonet García" w:date="2022-02-24T18:19:00Z">
        <w:r w:rsidR="00845DD1">
          <w:rPr>
            <w:rFonts w:ascii="Times New Roman" w:eastAsia="Times New Roman" w:hAnsi="Times New Roman" w:cs="Times New Roman"/>
            <w:lang w:val="en-US" w:eastAsia="en-GB"/>
          </w:rPr>
          <w:t>ed</w:t>
        </w:r>
      </w:ins>
      <w:r w:rsidRPr="00845DD1">
        <w:rPr>
          <w:rFonts w:ascii="Times New Roman" w:eastAsia="Times New Roman" w:hAnsi="Times New Roman" w:cs="Times New Roman"/>
          <w:lang w:val="en-US" w:eastAsia="en-GB"/>
        </w:rPr>
        <w:t xml:space="preserve"> zones 2010-2022, protected areas.</w:t>
      </w:r>
      <w:r w:rsidR="00A04E02" w:rsidRPr="00845DD1">
        <w:rPr>
          <w:rFonts w:ascii="Times New Roman" w:eastAsia="Times New Roman" w:hAnsi="Times New Roman" w:cs="Times New Roman"/>
          <w:lang w:val="en-US" w:eastAsia="en-GB"/>
        </w:rPr>
        <w:br/>
      </w:r>
    </w:p>
    <w:p w14:paraId="5375C8CE" w14:textId="77777777" w:rsidR="00A04E02" w:rsidRPr="00A04E02" w:rsidRDefault="00A04E02" w:rsidP="00A04E02">
      <w:pPr>
        <w:rPr>
          <w:rFonts w:ascii="Times New Roman" w:eastAsia="Times New Roman" w:hAnsi="Times New Roman" w:cs="Times New Roman"/>
          <w:lang w:eastAsia="en-GB"/>
        </w:rPr>
      </w:pPr>
      <w:r w:rsidRPr="00A04E02">
        <w:rPr>
          <w:rFonts w:ascii="Arial" w:eastAsia="Times New Roman" w:hAnsi="Arial" w:cs="Arial"/>
          <w:b/>
          <w:bCs/>
          <w:color w:val="000000"/>
          <w:sz w:val="22"/>
          <w:szCs w:val="22"/>
          <w:lang w:eastAsia="en-GB"/>
        </w:rPr>
        <w:t>Selección de 4 artículos científicos recientes (después de 2010) sobre la pregunta.</w:t>
      </w:r>
    </w:p>
    <w:p w14:paraId="04B31EEC" w14:textId="77777777" w:rsidR="00A109CB" w:rsidRPr="00A109CB" w:rsidRDefault="005908AF" w:rsidP="00A109CB">
      <w:pPr>
        <w:pStyle w:val="ListParagraph"/>
        <w:numPr>
          <w:ilvl w:val="0"/>
          <w:numId w:val="3"/>
        </w:numPr>
        <w:spacing w:after="240"/>
        <w:rPr>
          <w:rFonts w:ascii="Arial" w:eastAsia="Times New Roman" w:hAnsi="Arial" w:cs="Arial"/>
          <w:color w:val="000000"/>
          <w:sz w:val="22"/>
          <w:szCs w:val="22"/>
          <w:lang w:eastAsia="en-GB"/>
        </w:rPr>
      </w:pPr>
      <w:commentRangeStart w:id="1"/>
      <w:r w:rsidRPr="005908AF">
        <w:rPr>
          <w:rFonts w:ascii="Arial" w:eastAsia="Times New Roman" w:hAnsi="Arial" w:cs="Arial"/>
          <w:color w:val="000000"/>
          <w:sz w:val="22"/>
          <w:szCs w:val="22"/>
          <w:lang w:eastAsia="en-GB"/>
        </w:rPr>
        <w:t>Tensiones y retos para la Gobernanza Ambiental en las áreas naturales protegidas. El caso de la reserva de la biosfera selva Ocote en Chiapas.</w:t>
      </w:r>
      <w:r w:rsidR="00517F7D">
        <w:rPr>
          <w:rFonts w:ascii="Arial" w:eastAsia="Times New Roman" w:hAnsi="Arial" w:cs="Arial"/>
          <w:color w:val="000000"/>
          <w:sz w:val="22"/>
          <w:szCs w:val="22"/>
          <w:lang w:eastAsia="en-GB"/>
        </w:rPr>
        <w:t xml:space="preserve"> </w:t>
      </w:r>
      <w:hyperlink r:id="rId5" w:history="1">
        <w:r w:rsidR="00A109CB" w:rsidRPr="00524081">
          <w:rPr>
            <w:rStyle w:val="Hyperlink"/>
            <w:rFonts w:ascii="Arial" w:eastAsia="Times New Roman" w:hAnsi="Arial" w:cs="Arial"/>
            <w:sz w:val="22"/>
            <w:szCs w:val="22"/>
            <w:lang w:eastAsia="en-GB"/>
          </w:rPr>
          <w:t>http://investigaciones.uniatlantico.edu.co/revistas/index.php/Collectivus/article/view/2675</w:t>
        </w:r>
      </w:hyperlink>
      <w:commentRangeEnd w:id="1"/>
      <w:r w:rsidR="00845DD1">
        <w:rPr>
          <w:rStyle w:val="CommentReference"/>
        </w:rPr>
        <w:commentReference w:id="1"/>
      </w:r>
    </w:p>
    <w:p w14:paraId="627CD3C8" w14:textId="41D432F1" w:rsidR="005908AF" w:rsidRPr="00A109CB" w:rsidRDefault="005908AF" w:rsidP="00A109CB">
      <w:pPr>
        <w:pStyle w:val="ListParagraph"/>
        <w:numPr>
          <w:ilvl w:val="0"/>
          <w:numId w:val="3"/>
        </w:numPr>
        <w:spacing w:after="240"/>
        <w:rPr>
          <w:rFonts w:ascii="Arial" w:eastAsia="Times New Roman" w:hAnsi="Arial" w:cs="Arial"/>
          <w:color w:val="000000"/>
          <w:sz w:val="22"/>
          <w:szCs w:val="22"/>
          <w:lang w:eastAsia="en-GB"/>
        </w:rPr>
      </w:pPr>
      <w:commentRangeStart w:id="2"/>
      <w:r w:rsidRPr="00845DD1">
        <w:rPr>
          <w:rFonts w:ascii="Arial" w:eastAsia="Times New Roman" w:hAnsi="Arial" w:cs="Arial"/>
          <w:color w:val="000000"/>
          <w:sz w:val="22"/>
          <w:szCs w:val="22"/>
          <w:lang w:val="en-US" w:eastAsia="en-GB"/>
        </w:rPr>
        <w:t xml:space="preserve">Changes in Human Population Density and Protected Areas in Terrestrial Global Biodiversity Hotspot. </w:t>
      </w:r>
      <w:hyperlink r:id="rId10" w:history="1">
        <w:r w:rsidR="00F82724" w:rsidRPr="00A109CB">
          <w:rPr>
            <w:rStyle w:val="Hyperlink"/>
            <w:rFonts w:ascii="Arial" w:eastAsia="Times New Roman" w:hAnsi="Arial" w:cs="Arial"/>
            <w:sz w:val="22"/>
            <w:szCs w:val="22"/>
            <w:lang w:eastAsia="en-GB"/>
          </w:rPr>
          <w:t>http</w:t>
        </w:r>
        <w:r w:rsidR="00F82724" w:rsidRPr="00A109CB">
          <w:rPr>
            <w:rStyle w:val="Hyperlink"/>
            <w:rFonts w:ascii="Arial" w:eastAsia="Times New Roman" w:hAnsi="Arial" w:cs="Arial"/>
            <w:sz w:val="22"/>
            <w:szCs w:val="22"/>
            <w:lang w:eastAsia="en-GB"/>
          </w:rPr>
          <w:t>s</w:t>
        </w:r>
        <w:r w:rsidR="00F82724" w:rsidRPr="00A109CB">
          <w:rPr>
            <w:rStyle w:val="Hyperlink"/>
            <w:rFonts w:ascii="Arial" w:eastAsia="Times New Roman" w:hAnsi="Arial" w:cs="Arial"/>
            <w:sz w:val="22"/>
            <w:szCs w:val="22"/>
            <w:lang w:eastAsia="en-GB"/>
          </w:rPr>
          <w:t>://www.mdpi.com/2073-445X/7/4/136</w:t>
        </w:r>
      </w:hyperlink>
      <w:commentRangeEnd w:id="2"/>
      <w:r w:rsidR="009F216E">
        <w:rPr>
          <w:rStyle w:val="CommentReference"/>
        </w:rPr>
        <w:commentReference w:id="2"/>
      </w:r>
    </w:p>
    <w:p w14:paraId="1CCDD6C9" w14:textId="15119ABF" w:rsidR="00EB72DB" w:rsidRPr="009F216E" w:rsidRDefault="00EB72DB" w:rsidP="00EB72DB">
      <w:pPr>
        <w:pStyle w:val="ListParagraph"/>
        <w:numPr>
          <w:ilvl w:val="0"/>
          <w:numId w:val="3"/>
        </w:numPr>
        <w:spacing w:after="240"/>
        <w:rPr>
          <w:rFonts w:ascii="Arial" w:eastAsia="Times New Roman" w:hAnsi="Arial" w:cs="Arial"/>
          <w:color w:val="000000"/>
          <w:sz w:val="22"/>
          <w:szCs w:val="22"/>
          <w:lang w:val="en-US" w:eastAsia="en-GB"/>
          <w:rPrChange w:id="3" w:author="Francisco Javier Bonet García" w:date="2022-02-24T18:22:00Z">
            <w:rPr>
              <w:rFonts w:ascii="Arial" w:eastAsia="Times New Roman" w:hAnsi="Arial" w:cs="Arial"/>
              <w:color w:val="000000"/>
              <w:sz w:val="22"/>
              <w:szCs w:val="22"/>
              <w:lang w:eastAsia="en-GB"/>
            </w:rPr>
          </w:rPrChange>
        </w:rPr>
      </w:pPr>
      <w:commentRangeStart w:id="4"/>
      <w:r w:rsidRPr="00845DD1">
        <w:rPr>
          <w:rFonts w:ascii="Arial" w:eastAsia="Times New Roman" w:hAnsi="Arial" w:cs="Arial"/>
          <w:color w:val="000000"/>
          <w:sz w:val="22"/>
          <w:szCs w:val="22"/>
          <w:lang w:val="en-US" w:eastAsia="en-GB"/>
        </w:rPr>
        <w:t xml:space="preserve">Biodiversity conservation </w:t>
      </w:r>
      <w:ins w:id="5" w:author="Francisco Javier Bonet García" w:date="2022-02-24T18:21:00Z">
        <w:r w:rsidR="009F216E">
          <w:rPr>
            <w:rFonts w:ascii="Arial" w:eastAsia="Times New Roman" w:hAnsi="Arial" w:cs="Arial"/>
            <w:color w:val="000000"/>
            <w:sz w:val="22"/>
            <w:szCs w:val="22"/>
            <w:lang w:val="en-US" w:eastAsia="en-GB"/>
          </w:rPr>
          <w:t>g</w:t>
        </w:r>
      </w:ins>
      <w:del w:id="6" w:author="Francisco Javier Bonet García" w:date="2022-02-24T18:21:00Z">
        <w:r w:rsidRPr="00845DD1" w:rsidDel="009F216E">
          <w:rPr>
            <w:rFonts w:ascii="Arial" w:eastAsia="Times New Roman" w:hAnsi="Arial" w:cs="Arial"/>
            <w:color w:val="000000"/>
            <w:sz w:val="22"/>
            <w:szCs w:val="22"/>
            <w:lang w:val="en-US" w:eastAsia="en-GB"/>
          </w:rPr>
          <w:delText>c</w:delText>
        </w:r>
      </w:del>
      <w:r w:rsidRPr="00845DD1">
        <w:rPr>
          <w:rFonts w:ascii="Arial" w:eastAsia="Times New Roman" w:hAnsi="Arial" w:cs="Arial"/>
          <w:color w:val="000000"/>
          <w:sz w:val="22"/>
          <w:szCs w:val="22"/>
          <w:lang w:val="en-US" w:eastAsia="en-GB"/>
        </w:rPr>
        <w:t xml:space="preserve">aps in Brazil: around for systematic conservation planning. </w:t>
      </w:r>
      <w:r w:rsidR="001004C8">
        <w:fldChar w:fldCharType="begin"/>
      </w:r>
      <w:r w:rsidR="001004C8" w:rsidRPr="00845DD1">
        <w:rPr>
          <w:lang w:val="en-US"/>
        </w:rPr>
        <w:instrText xml:space="preserve"> HYPERLINK "https://www.sciencedirect.com/science/article/pii/S2530064417301487?via%3Dihub" </w:instrText>
      </w:r>
      <w:r w:rsidR="001004C8">
        <w:fldChar w:fldCharType="separate"/>
      </w:r>
      <w:r w:rsidRPr="009F216E">
        <w:rPr>
          <w:rStyle w:val="Hyperlink"/>
          <w:rFonts w:ascii="Arial" w:eastAsia="Times New Roman" w:hAnsi="Arial" w:cs="Arial"/>
          <w:sz w:val="22"/>
          <w:szCs w:val="22"/>
          <w:lang w:val="en-US" w:eastAsia="en-GB"/>
          <w:rPrChange w:id="7" w:author="Francisco Javier Bonet García" w:date="2022-02-24T18:22:00Z">
            <w:rPr>
              <w:rStyle w:val="Hyperlink"/>
              <w:rFonts w:ascii="Arial" w:eastAsia="Times New Roman" w:hAnsi="Arial" w:cs="Arial"/>
              <w:sz w:val="22"/>
              <w:szCs w:val="22"/>
              <w:lang w:eastAsia="en-GB"/>
            </w:rPr>
          </w:rPrChange>
        </w:rPr>
        <w:t>https://www.scienc</w:t>
      </w:r>
      <w:r w:rsidRPr="009F216E">
        <w:rPr>
          <w:rStyle w:val="Hyperlink"/>
          <w:rFonts w:ascii="Arial" w:eastAsia="Times New Roman" w:hAnsi="Arial" w:cs="Arial"/>
          <w:sz w:val="22"/>
          <w:szCs w:val="22"/>
          <w:lang w:val="en-US" w:eastAsia="en-GB"/>
          <w:rPrChange w:id="8" w:author="Francisco Javier Bonet García" w:date="2022-02-24T18:22:00Z">
            <w:rPr>
              <w:rStyle w:val="Hyperlink"/>
              <w:rFonts w:ascii="Arial" w:eastAsia="Times New Roman" w:hAnsi="Arial" w:cs="Arial"/>
              <w:sz w:val="22"/>
              <w:szCs w:val="22"/>
              <w:lang w:eastAsia="en-GB"/>
            </w:rPr>
          </w:rPrChange>
        </w:rPr>
        <w:t>e</w:t>
      </w:r>
      <w:r w:rsidRPr="009F216E">
        <w:rPr>
          <w:rStyle w:val="Hyperlink"/>
          <w:rFonts w:ascii="Arial" w:eastAsia="Times New Roman" w:hAnsi="Arial" w:cs="Arial"/>
          <w:sz w:val="22"/>
          <w:szCs w:val="22"/>
          <w:lang w:val="en-US" w:eastAsia="en-GB"/>
          <w:rPrChange w:id="9" w:author="Francisco Javier Bonet García" w:date="2022-02-24T18:22:00Z">
            <w:rPr>
              <w:rStyle w:val="Hyperlink"/>
              <w:rFonts w:ascii="Arial" w:eastAsia="Times New Roman" w:hAnsi="Arial" w:cs="Arial"/>
              <w:sz w:val="22"/>
              <w:szCs w:val="22"/>
              <w:lang w:eastAsia="en-GB"/>
            </w:rPr>
          </w:rPrChange>
        </w:rPr>
        <w:t>direct.com/science/article/pii/S2530064417301487?via%3Dihub</w:t>
      </w:r>
      <w:r w:rsidR="001004C8">
        <w:rPr>
          <w:rStyle w:val="Hyperlink"/>
          <w:rFonts w:ascii="Arial" w:eastAsia="Times New Roman" w:hAnsi="Arial" w:cs="Arial"/>
          <w:sz w:val="22"/>
          <w:szCs w:val="22"/>
          <w:lang w:eastAsia="en-GB"/>
        </w:rPr>
        <w:fldChar w:fldCharType="end"/>
      </w:r>
      <w:commentRangeEnd w:id="4"/>
      <w:r w:rsidR="009F216E">
        <w:rPr>
          <w:rStyle w:val="CommentReference"/>
        </w:rPr>
        <w:commentReference w:id="4"/>
      </w:r>
    </w:p>
    <w:p w14:paraId="71B40576" w14:textId="1B57C67A" w:rsidR="00EB72DB" w:rsidRPr="00845DD1" w:rsidRDefault="00DB3A6A" w:rsidP="00EB72DB">
      <w:pPr>
        <w:pStyle w:val="ListParagraph"/>
        <w:numPr>
          <w:ilvl w:val="0"/>
          <w:numId w:val="3"/>
        </w:numPr>
        <w:spacing w:after="240"/>
        <w:rPr>
          <w:rFonts w:ascii="Arial" w:eastAsia="Times New Roman" w:hAnsi="Arial" w:cs="Arial"/>
          <w:color w:val="000000"/>
          <w:sz w:val="22"/>
          <w:szCs w:val="22"/>
          <w:lang w:val="en-US" w:eastAsia="en-GB"/>
        </w:rPr>
      </w:pPr>
      <w:commentRangeStart w:id="10"/>
      <w:r w:rsidRPr="00845DD1">
        <w:rPr>
          <w:rFonts w:ascii="Arial" w:eastAsia="Times New Roman" w:hAnsi="Arial" w:cs="Arial"/>
          <w:color w:val="000000"/>
          <w:sz w:val="22"/>
          <w:szCs w:val="22"/>
          <w:lang w:val="en-US" w:eastAsia="en-GB"/>
        </w:rPr>
        <w:t>Spatial marine zoning for fisheries and conservation.</w:t>
      </w:r>
    </w:p>
    <w:p w14:paraId="20B0B5E2" w14:textId="6899D391" w:rsidR="00517F7D" w:rsidRPr="00845DD1" w:rsidRDefault="001004C8" w:rsidP="00517F7D">
      <w:pPr>
        <w:pStyle w:val="ListParagraph"/>
        <w:spacing w:after="240"/>
        <w:rPr>
          <w:rFonts w:ascii="Arial" w:eastAsia="Times New Roman" w:hAnsi="Arial" w:cs="Arial"/>
          <w:color w:val="000000"/>
          <w:sz w:val="22"/>
          <w:szCs w:val="22"/>
          <w:lang w:val="en-US" w:eastAsia="en-GB"/>
        </w:rPr>
      </w:pPr>
      <w:hyperlink r:id="rId11" w:history="1">
        <w:r w:rsidR="00D80C27" w:rsidRPr="00845DD1">
          <w:rPr>
            <w:rStyle w:val="Hyperlink"/>
            <w:rFonts w:ascii="Arial" w:eastAsia="Times New Roman" w:hAnsi="Arial" w:cs="Arial"/>
            <w:sz w:val="22"/>
            <w:szCs w:val="22"/>
            <w:lang w:val="en-US" w:eastAsia="en-GB"/>
          </w:rPr>
          <w:t>https://esajournals.onlinelibrary.wiley.com/doi/full/10.1890/090047</w:t>
        </w:r>
      </w:hyperlink>
      <w:commentRangeEnd w:id="10"/>
      <w:r w:rsidR="00A5162B">
        <w:rPr>
          <w:rStyle w:val="CommentReference"/>
        </w:rPr>
        <w:commentReference w:id="10"/>
      </w:r>
    </w:p>
    <w:p w14:paraId="1165F5CA" w14:textId="77777777" w:rsidR="00517F7D" w:rsidRPr="00845DD1" w:rsidRDefault="00517F7D" w:rsidP="00517F7D">
      <w:pPr>
        <w:pStyle w:val="ListParagraph"/>
        <w:spacing w:after="240"/>
        <w:rPr>
          <w:rFonts w:ascii="Arial" w:eastAsia="Times New Roman" w:hAnsi="Arial" w:cs="Arial"/>
          <w:color w:val="000000"/>
          <w:sz w:val="22"/>
          <w:szCs w:val="22"/>
          <w:lang w:val="en-US" w:eastAsia="en-GB"/>
        </w:rPr>
      </w:pPr>
    </w:p>
    <w:p w14:paraId="4DEB6A66" w14:textId="77777777" w:rsidR="00517F7D" w:rsidRPr="00845DD1" w:rsidRDefault="00517F7D" w:rsidP="00A04E02">
      <w:pPr>
        <w:rPr>
          <w:rFonts w:ascii="Arial" w:eastAsia="Times New Roman" w:hAnsi="Arial" w:cs="Arial"/>
          <w:color w:val="000000"/>
          <w:sz w:val="22"/>
          <w:szCs w:val="22"/>
          <w:lang w:val="en-US" w:eastAsia="en-GB"/>
        </w:rPr>
      </w:pPr>
    </w:p>
    <w:p w14:paraId="3A7AC727" w14:textId="287FE7C6" w:rsidR="00A04E02" w:rsidRPr="00A04E02" w:rsidRDefault="00A04E02" w:rsidP="00A04E02">
      <w:pPr>
        <w:rPr>
          <w:rFonts w:ascii="Times New Roman" w:eastAsia="Times New Roman" w:hAnsi="Times New Roman" w:cs="Times New Roman"/>
          <w:lang w:eastAsia="en-GB"/>
        </w:rPr>
      </w:pPr>
      <w:r w:rsidRPr="00A04E02">
        <w:rPr>
          <w:rFonts w:ascii="Arial" w:eastAsia="Times New Roman" w:hAnsi="Arial" w:cs="Arial"/>
          <w:b/>
          <w:bCs/>
          <w:color w:val="000000"/>
          <w:sz w:val="22"/>
          <w:szCs w:val="22"/>
          <w:lang w:eastAsia="en-GB"/>
        </w:rPr>
        <w:t>Selección de al menos 1 artículo o informe no científico sobre la pregunta.</w:t>
      </w:r>
    </w:p>
    <w:p w14:paraId="1336FF42" w14:textId="1812EE76" w:rsidR="00A04E02" w:rsidRDefault="00F82724" w:rsidP="00A04E02">
      <w:pPr>
        <w:rPr>
          <w:rFonts w:ascii="Times New Roman" w:eastAsia="Times New Roman" w:hAnsi="Times New Roman" w:cs="Times New Roman"/>
          <w:lang w:eastAsia="en-GB"/>
        </w:rPr>
      </w:pPr>
      <w:commentRangeStart w:id="11"/>
      <w:r>
        <w:rPr>
          <w:rFonts w:ascii="Times New Roman" w:eastAsia="Times New Roman" w:hAnsi="Times New Roman" w:cs="Times New Roman"/>
          <w:lang w:eastAsia="en-GB"/>
        </w:rPr>
        <w:t xml:space="preserve">Web del ministerio de transición ecológica y el reto demográfico. </w:t>
      </w:r>
      <w:commentRangeEnd w:id="11"/>
      <w:r w:rsidR="00FD15B9">
        <w:rPr>
          <w:rStyle w:val="CommentReference"/>
        </w:rPr>
        <w:commentReference w:id="11"/>
      </w:r>
      <w:hyperlink r:id="rId12" w:anchor=":~:text=Los%20espacios%20protegidos%20desempe%C3%B1an%20una,in%20situ%20de%20la%20biodiversidad" w:history="1">
        <w:r w:rsidRPr="00524081">
          <w:rPr>
            <w:rStyle w:val="Hyperlink"/>
            <w:rFonts w:ascii="Times New Roman" w:eastAsia="Times New Roman" w:hAnsi="Times New Roman" w:cs="Times New Roman"/>
            <w:lang w:eastAsia="en-GB"/>
          </w:rPr>
          <w:t>https://www.miteco.gob.es/es/biodiversidad/temas/espacios-protegidos/#:~:text=Los%20espacios%20protegidos%20desempe%C3%B1an%20una,in%20situ%20de%20la%20biodiversidad</w:t>
        </w:r>
      </w:hyperlink>
      <w:r w:rsidRPr="00F82724">
        <w:rPr>
          <w:rFonts w:ascii="Times New Roman" w:eastAsia="Times New Roman" w:hAnsi="Times New Roman" w:cs="Times New Roman"/>
          <w:lang w:eastAsia="en-GB"/>
        </w:rPr>
        <w:t>.</w:t>
      </w:r>
    </w:p>
    <w:p w14:paraId="176BC098" w14:textId="77777777" w:rsidR="00F82724" w:rsidRPr="00F82724" w:rsidRDefault="00F82724" w:rsidP="00A04E02">
      <w:pPr>
        <w:rPr>
          <w:rFonts w:ascii="Times New Roman" w:eastAsia="Times New Roman" w:hAnsi="Times New Roman" w:cs="Times New Roman"/>
          <w:lang w:eastAsia="en-GB"/>
        </w:rPr>
      </w:pPr>
    </w:p>
    <w:p w14:paraId="2F8122B9" w14:textId="3939AF67" w:rsidR="00A04E02" w:rsidRPr="00A04E02" w:rsidRDefault="00A04E02" w:rsidP="00A04E02">
      <w:pPr>
        <w:rPr>
          <w:rFonts w:ascii="Times New Roman" w:eastAsia="Times New Roman" w:hAnsi="Times New Roman" w:cs="Times New Roman"/>
          <w:lang w:eastAsia="en-GB"/>
        </w:rPr>
      </w:pPr>
      <w:r w:rsidRPr="00A04E02">
        <w:rPr>
          <w:rFonts w:ascii="Arial" w:eastAsia="Times New Roman" w:hAnsi="Arial" w:cs="Arial"/>
          <w:b/>
          <w:bCs/>
          <w:color w:val="000000"/>
          <w:sz w:val="22"/>
          <w:szCs w:val="22"/>
          <w:lang w:eastAsia="en-GB"/>
        </w:rPr>
        <w:t xml:space="preserve">Extracción de contenido relevante del material anterior. </w:t>
      </w:r>
    </w:p>
    <w:p w14:paraId="3A213F23" w14:textId="77777777" w:rsidR="00517F7D" w:rsidRDefault="00517F7D" w:rsidP="00A04E02">
      <w:pPr>
        <w:rPr>
          <w:rFonts w:ascii="Times New Roman" w:eastAsia="Times New Roman" w:hAnsi="Times New Roman" w:cs="Times New Roman"/>
          <w:u w:val="single"/>
          <w:lang w:eastAsia="en-GB"/>
        </w:rPr>
      </w:pPr>
    </w:p>
    <w:p w14:paraId="6D3397C1" w14:textId="750ACB2C" w:rsidR="00F82724" w:rsidRPr="00EB72DB" w:rsidRDefault="00F82724" w:rsidP="00A04E02">
      <w:pPr>
        <w:rPr>
          <w:rFonts w:ascii="Times New Roman" w:eastAsia="Times New Roman" w:hAnsi="Times New Roman" w:cs="Times New Roman"/>
          <w:u w:val="single"/>
          <w:lang w:eastAsia="en-GB"/>
        </w:rPr>
      </w:pPr>
      <w:commentRangeStart w:id="12"/>
      <w:r w:rsidRPr="00EB72DB">
        <w:rPr>
          <w:rFonts w:ascii="Times New Roman" w:eastAsia="Times New Roman" w:hAnsi="Times New Roman" w:cs="Times New Roman"/>
          <w:u w:val="single"/>
          <w:lang w:eastAsia="en-GB"/>
        </w:rPr>
        <w:t>Artículo 1:</w:t>
      </w:r>
      <w:commentRangeEnd w:id="12"/>
      <w:r w:rsidR="00FD15B9">
        <w:rPr>
          <w:rStyle w:val="CommentReference"/>
        </w:rPr>
        <w:commentReference w:id="12"/>
      </w:r>
    </w:p>
    <w:p w14:paraId="081DE867" w14:textId="2952EBFA" w:rsidR="00A04E02" w:rsidRPr="00B05043" w:rsidRDefault="00B05043" w:rsidP="00A04E02">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“Resulta indudable la importancia de la conservación ambiental y en particular, las áreas naturales protegidas, como estrategia ante la crisis ecológica, dada su función para salvaguardar la biodiversidad y proveer de servicios </w:t>
      </w:r>
      <w:proofErr w:type="spellStart"/>
      <w:r>
        <w:rPr>
          <w:rFonts w:ascii="Times New Roman" w:eastAsia="Times New Roman" w:hAnsi="Times New Roman" w:cs="Times New Roman"/>
          <w:lang w:eastAsia="en-GB"/>
        </w:rPr>
        <w:t>ecosistémicos</w:t>
      </w:r>
      <w:proofErr w:type="spellEnd"/>
      <w:r>
        <w:rPr>
          <w:rFonts w:ascii="Times New Roman" w:eastAsia="Times New Roman" w:hAnsi="Times New Roman" w:cs="Times New Roman"/>
          <w:lang w:eastAsia="en-GB"/>
        </w:rPr>
        <w:t xml:space="preserve"> a nivel global.”</w:t>
      </w:r>
    </w:p>
    <w:p w14:paraId="09195043" w14:textId="73EC9E6B" w:rsidR="00F82724" w:rsidRDefault="00F82724" w:rsidP="00A04E02">
      <w:pPr>
        <w:spacing w:after="24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“El enfoque de percepciones plantea una relación holística entre naturaleza y sociedad.”          “(…) </w:t>
      </w:r>
      <w:commentRangeStart w:id="13"/>
      <w:r>
        <w:rPr>
          <w:rFonts w:ascii="Times New Roman" w:eastAsia="Times New Roman" w:hAnsi="Times New Roman" w:cs="Times New Roman"/>
          <w:lang w:eastAsia="en-GB"/>
        </w:rPr>
        <w:t>si bien se identifica a las zonas de</w:t>
      </w:r>
      <w:r w:rsidR="00EB72DB">
        <w:rPr>
          <w:rFonts w:ascii="Times New Roman" w:eastAsia="Times New Roman" w:hAnsi="Times New Roman" w:cs="Times New Roman"/>
          <w:lang w:eastAsia="en-GB"/>
        </w:rPr>
        <w:t>s</w:t>
      </w:r>
      <w:r>
        <w:rPr>
          <w:rFonts w:ascii="Times New Roman" w:eastAsia="Times New Roman" w:hAnsi="Times New Roman" w:cs="Times New Roman"/>
          <w:lang w:eastAsia="en-GB"/>
        </w:rPr>
        <w:t xml:space="preserve">de su </w:t>
      </w:r>
      <w:r w:rsidR="00EB72DB">
        <w:rPr>
          <w:rFonts w:ascii="Times New Roman" w:eastAsia="Times New Roman" w:hAnsi="Times New Roman" w:cs="Times New Roman"/>
          <w:lang w:eastAsia="en-GB"/>
        </w:rPr>
        <w:t>vocación para la conservación, una lectura desde las ciencias sociales incrementaría la posibilidad de incidencia considerando procesos históricos, sociales y culturales propios de cada comunidad.”</w:t>
      </w:r>
      <w:r>
        <w:rPr>
          <w:rFonts w:ascii="Times New Roman" w:eastAsia="Times New Roman" w:hAnsi="Times New Roman" w:cs="Times New Roman"/>
          <w:lang w:eastAsia="en-GB"/>
        </w:rPr>
        <w:t xml:space="preserve">                             </w:t>
      </w:r>
      <w:commentRangeEnd w:id="13"/>
      <w:r w:rsidR="00FD15B9">
        <w:rPr>
          <w:rStyle w:val="CommentReference"/>
        </w:rPr>
        <w:commentReference w:id="13"/>
      </w:r>
    </w:p>
    <w:p w14:paraId="6740F847" w14:textId="23369B48" w:rsidR="00F82724" w:rsidRDefault="00F82724" w:rsidP="00A04E02">
      <w:pPr>
        <w:spacing w:after="240"/>
        <w:rPr>
          <w:rFonts w:ascii="Times New Roman" w:eastAsia="Times New Roman" w:hAnsi="Times New Roman" w:cs="Times New Roman"/>
          <w:lang w:eastAsia="en-GB"/>
        </w:rPr>
      </w:pPr>
      <w:commentRangeStart w:id="14"/>
      <w:r w:rsidRPr="00EB72DB">
        <w:rPr>
          <w:rFonts w:ascii="Times New Roman" w:eastAsia="Times New Roman" w:hAnsi="Times New Roman" w:cs="Times New Roman"/>
          <w:u w:val="single"/>
          <w:lang w:eastAsia="en-GB"/>
        </w:rPr>
        <w:lastRenderedPageBreak/>
        <w:t xml:space="preserve">Artículo </w:t>
      </w:r>
      <w:commentRangeEnd w:id="14"/>
      <w:r w:rsidR="00D265F7">
        <w:rPr>
          <w:rStyle w:val="CommentReference"/>
        </w:rPr>
        <w:commentReference w:id="14"/>
      </w:r>
      <w:r w:rsidRPr="00EB72DB">
        <w:rPr>
          <w:rFonts w:ascii="Times New Roman" w:eastAsia="Times New Roman" w:hAnsi="Times New Roman" w:cs="Times New Roman"/>
          <w:u w:val="single"/>
          <w:lang w:eastAsia="en-GB"/>
        </w:rPr>
        <w:t xml:space="preserve">2:                                                                                                                           </w:t>
      </w:r>
      <w:proofErr w:type="gramStart"/>
      <w:r w:rsidRPr="00EB72DB">
        <w:rPr>
          <w:rFonts w:ascii="Times New Roman" w:eastAsia="Times New Roman" w:hAnsi="Times New Roman" w:cs="Times New Roman"/>
          <w:u w:val="single"/>
          <w:lang w:eastAsia="en-GB"/>
        </w:rPr>
        <w:t xml:space="preserve">   </w:t>
      </w:r>
      <w:r>
        <w:rPr>
          <w:rFonts w:ascii="Times New Roman" w:eastAsia="Times New Roman" w:hAnsi="Times New Roman" w:cs="Times New Roman"/>
          <w:lang w:eastAsia="en-GB"/>
        </w:rPr>
        <w:t>“</w:t>
      </w:r>
      <w:proofErr w:type="gramEnd"/>
      <w:r w:rsidRPr="00F82724">
        <w:rPr>
          <w:rFonts w:ascii="Times New Roman" w:eastAsia="Times New Roman" w:hAnsi="Times New Roman" w:cs="Times New Roman"/>
          <w:lang w:eastAsia="en-GB"/>
        </w:rPr>
        <w:t>Las actividades antropogénicas han generado importantes impactos negativos en los ambientes naturales. Ninguna otra especie ha ejercido una influencia tan inmensa sobre todas las demás especies, y el rápido crecimiento de las poblaciones humanas plantea amenazas adicionales para la biodiversidad</w:t>
      </w:r>
      <w:r>
        <w:rPr>
          <w:rFonts w:ascii="Times New Roman" w:eastAsia="Times New Roman" w:hAnsi="Times New Roman" w:cs="Times New Roman"/>
          <w:lang w:eastAsia="en-GB"/>
        </w:rPr>
        <w:t xml:space="preserve">. </w:t>
      </w:r>
      <w:r w:rsidRPr="00F82724">
        <w:rPr>
          <w:rFonts w:ascii="Times New Roman" w:eastAsia="Times New Roman" w:hAnsi="Times New Roman" w:cs="Times New Roman"/>
          <w:lang w:eastAsia="en-GB"/>
        </w:rPr>
        <w:t>Las áreas con alta densidad de población humana están particularmente amenazadas, a través de efectos directos e indirectos. Para ayudar a contrarrestar tales amenazas, la conservación de la biodiversidad se ha convertido en una prioridad global, que debe abordarse en múltiples escalas e incluye tácticas como el establecimiento de áreas protegidas y otras medidas efectivas de conservación basadas en áreas</w:t>
      </w:r>
      <w:r>
        <w:rPr>
          <w:rFonts w:ascii="Times New Roman" w:eastAsia="Times New Roman" w:hAnsi="Times New Roman" w:cs="Times New Roman"/>
          <w:lang w:eastAsia="en-GB"/>
        </w:rPr>
        <w:t>.”</w:t>
      </w:r>
    </w:p>
    <w:p w14:paraId="06BE07BA" w14:textId="4CC1DB53" w:rsidR="00DB3A6A" w:rsidRPr="00845DD1" w:rsidRDefault="00DB3A6A" w:rsidP="00DB3A6A">
      <w:pPr>
        <w:spacing w:after="240"/>
        <w:rPr>
          <w:rFonts w:ascii="Times New Roman" w:eastAsia="Times New Roman" w:hAnsi="Times New Roman" w:cs="Times New Roman"/>
          <w:lang w:val="en-US" w:eastAsia="en-GB"/>
        </w:rPr>
      </w:pPr>
      <w:commentRangeStart w:id="15"/>
      <w:proofErr w:type="spellStart"/>
      <w:r w:rsidRPr="00845DD1">
        <w:rPr>
          <w:rFonts w:ascii="Times New Roman" w:eastAsia="Times New Roman" w:hAnsi="Times New Roman" w:cs="Times New Roman"/>
          <w:lang w:val="en-US" w:eastAsia="en-GB"/>
        </w:rPr>
        <w:t>Artículo</w:t>
      </w:r>
      <w:proofErr w:type="spellEnd"/>
      <w:r w:rsidRPr="00845DD1">
        <w:rPr>
          <w:rFonts w:ascii="Times New Roman" w:eastAsia="Times New Roman" w:hAnsi="Times New Roman" w:cs="Times New Roman"/>
          <w:lang w:val="en-US" w:eastAsia="en-GB"/>
        </w:rPr>
        <w:t xml:space="preserve"> </w:t>
      </w:r>
      <w:commentRangeEnd w:id="15"/>
      <w:r w:rsidR="00D265F7">
        <w:rPr>
          <w:rStyle w:val="CommentReference"/>
        </w:rPr>
        <w:commentReference w:id="15"/>
      </w:r>
      <w:r w:rsidRPr="00845DD1">
        <w:rPr>
          <w:rFonts w:ascii="Times New Roman" w:eastAsia="Times New Roman" w:hAnsi="Times New Roman" w:cs="Times New Roman"/>
          <w:lang w:val="en-US" w:eastAsia="en-GB"/>
        </w:rPr>
        <w:t xml:space="preserve">3:                                                                                                                            </w:t>
      </w:r>
      <w:proofErr w:type="gramStart"/>
      <w:r w:rsidRPr="00845DD1">
        <w:rPr>
          <w:rFonts w:ascii="Times New Roman" w:eastAsia="Times New Roman" w:hAnsi="Times New Roman" w:cs="Times New Roman"/>
          <w:lang w:val="en-US" w:eastAsia="en-GB"/>
        </w:rPr>
        <w:t xml:space="preserve">   “</w:t>
      </w:r>
      <w:proofErr w:type="gramEnd"/>
      <w:r w:rsidRPr="00845DD1">
        <w:rPr>
          <w:rFonts w:ascii="Times New Roman" w:eastAsia="Times New Roman" w:hAnsi="Times New Roman" w:cs="Times New Roman"/>
          <w:lang w:val="en-US" w:eastAsia="en-GB"/>
        </w:rPr>
        <w:t>The Brazilian protected area network plays a key role in biodiversity conservation.”</w:t>
      </w:r>
    </w:p>
    <w:p w14:paraId="4407DA91" w14:textId="68F2F111" w:rsidR="003D7E10" w:rsidRPr="00845DD1" w:rsidRDefault="003D7E10" w:rsidP="003D7E10">
      <w:pPr>
        <w:spacing w:after="240"/>
        <w:rPr>
          <w:rFonts w:ascii="Times New Roman" w:eastAsia="Times New Roman" w:hAnsi="Times New Roman" w:cs="Times New Roman"/>
          <w:lang w:val="en-US" w:eastAsia="en-GB"/>
        </w:rPr>
      </w:pPr>
      <w:r w:rsidRPr="00845DD1">
        <w:rPr>
          <w:rFonts w:ascii="Times New Roman" w:eastAsia="Times New Roman" w:hAnsi="Times New Roman" w:cs="Times New Roman"/>
          <w:lang w:val="en-US" w:eastAsia="en-GB"/>
        </w:rPr>
        <w:t>“Conservation gaps correspond to 16.5% of the Brazilian territory and are unevenly distributed among the Brazilian biomes.”</w:t>
      </w:r>
    </w:p>
    <w:p w14:paraId="7B9B5815" w14:textId="09842385" w:rsidR="00DB3A6A" w:rsidRPr="00845DD1" w:rsidRDefault="00DB3A6A" w:rsidP="00DB3A6A">
      <w:pPr>
        <w:spacing w:after="240"/>
        <w:rPr>
          <w:rFonts w:ascii="Times New Roman" w:eastAsia="Times New Roman" w:hAnsi="Times New Roman" w:cs="Times New Roman"/>
          <w:lang w:val="en-US" w:eastAsia="en-GB"/>
        </w:rPr>
      </w:pPr>
      <w:commentRangeStart w:id="16"/>
      <w:proofErr w:type="spellStart"/>
      <w:r w:rsidRPr="00845DD1">
        <w:rPr>
          <w:rFonts w:ascii="Times New Roman" w:eastAsia="Times New Roman" w:hAnsi="Times New Roman" w:cs="Times New Roman"/>
          <w:lang w:val="en-US" w:eastAsia="en-GB"/>
        </w:rPr>
        <w:t>Artículo</w:t>
      </w:r>
      <w:proofErr w:type="spellEnd"/>
      <w:r w:rsidRPr="00845DD1">
        <w:rPr>
          <w:rFonts w:ascii="Times New Roman" w:eastAsia="Times New Roman" w:hAnsi="Times New Roman" w:cs="Times New Roman"/>
          <w:lang w:val="en-US" w:eastAsia="en-GB"/>
        </w:rPr>
        <w:t xml:space="preserve"> 4:    </w:t>
      </w:r>
      <w:commentRangeEnd w:id="16"/>
      <w:r w:rsidR="00D265F7">
        <w:rPr>
          <w:rStyle w:val="CommentReference"/>
        </w:rPr>
        <w:commentReference w:id="16"/>
      </w:r>
      <w:r w:rsidRPr="00845DD1">
        <w:rPr>
          <w:rFonts w:ascii="Times New Roman" w:eastAsia="Times New Roman" w:hAnsi="Times New Roman" w:cs="Times New Roman"/>
          <w:lang w:val="en-US" w:eastAsia="en-GB"/>
        </w:rPr>
        <w:t xml:space="preserve">                                                                                                                          </w:t>
      </w:r>
      <w:proofErr w:type="gramStart"/>
      <w:r w:rsidRPr="00845DD1">
        <w:rPr>
          <w:rFonts w:ascii="Times New Roman" w:eastAsia="Times New Roman" w:hAnsi="Times New Roman" w:cs="Times New Roman"/>
          <w:lang w:val="en-US" w:eastAsia="en-GB"/>
        </w:rPr>
        <w:t xml:space="preserve">   “</w:t>
      </w:r>
      <w:proofErr w:type="gramEnd"/>
      <w:r w:rsidRPr="00845DD1">
        <w:rPr>
          <w:rFonts w:ascii="Times New Roman" w:eastAsia="Times New Roman" w:hAnsi="Times New Roman" w:cs="Times New Roman"/>
          <w:lang w:val="en-US" w:eastAsia="en-GB"/>
        </w:rPr>
        <w:t xml:space="preserve">The current approaches to zoning for multiple types of </w:t>
      </w:r>
      <w:proofErr w:type="spellStart"/>
      <w:r w:rsidRPr="00845DD1">
        <w:rPr>
          <w:rFonts w:ascii="Times New Roman" w:eastAsia="Times New Roman" w:hAnsi="Times New Roman" w:cs="Times New Roman"/>
          <w:lang w:val="en-US" w:eastAsia="en-GB"/>
        </w:rPr>
        <w:t>preotected</w:t>
      </w:r>
      <w:proofErr w:type="spellEnd"/>
      <w:r w:rsidRPr="00845DD1">
        <w:rPr>
          <w:rFonts w:ascii="Times New Roman" w:eastAsia="Times New Roman" w:hAnsi="Times New Roman" w:cs="Times New Roman"/>
          <w:lang w:val="en-US" w:eastAsia="en-GB"/>
        </w:rPr>
        <w:t xml:space="preserve"> </w:t>
      </w:r>
      <w:proofErr w:type="spellStart"/>
      <w:r w:rsidRPr="00845DD1">
        <w:rPr>
          <w:rFonts w:ascii="Times New Roman" w:eastAsia="Times New Roman" w:hAnsi="Times New Roman" w:cs="Times New Roman"/>
          <w:lang w:val="en-US" w:eastAsia="en-GB"/>
        </w:rPr>
        <w:t>áreas</w:t>
      </w:r>
      <w:proofErr w:type="spellEnd"/>
      <w:r w:rsidRPr="00845DD1">
        <w:rPr>
          <w:rFonts w:ascii="Times New Roman" w:eastAsia="Times New Roman" w:hAnsi="Times New Roman" w:cs="Times New Roman"/>
          <w:lang w:val="en-US" w:eastAsia="en-GB"/>
        </w:rPr>
        <w:t xml:space="preserve"> could result in suboptimal plans in terms of protecting biodiversity and minimizing negative socioeconomic impacts.”</w:t>
      </w:r>
    </w:p>
    <w:p w14:paraId="2D53574C" w14:textId="6E4EAE5B" w:rsidR="003D7E10" w:rsidRPr="00845DD1" w:rsidRDefault="003D7E10" w:rsidP="00DB3A6A">
      <w:pPr>
        <w:spacing w:after="240"/>
        <w:rPr>
          <w:rFonts w:ascii="Times New Roman" w:eastAsia="Times New Roman" w:hAnsi="Times New Roman" w:cs="Times New Roman"/>
          <w:lang w:val="en-US" w:eastAsia="en-GB"/>
        </w:rPr>
      </w:pPr>
      <w:r w:rsidRPr="00845DD1">
        <w:rPr>
          <w:rFonts w:ascii="Times New Roman" w:eastAsia="Times New Roman" w:hAnsi="Times New Roman" w:cs="Times New Roman"/>
          <w:lang w:val="en-US" w:eastAsia="en-GB"/>
        </w:rPr>
        <w:t xml:space="preserve">“It delivers an ecosystem-based management </w:t>
      </w:r>
      <w:proofErr w:type="spellStart"/>
      <w:r w:rsidRPr="00845DD1">
        <w:rPr>
          <w:rFonts w:ascii="Times New Roman" w:eastAsia="Times New Roman" w:hAnsi="Times New Roman" w:cs="Times New Roman"/>
          <w:lang w:val="en-US" w:eastAsia="en-GB"/>
        </w:rPr>
        <w:t>out come</w:t>
      </w:r>
      <w:proofErr w:type="spellEnd"/>
      <w:r w:rsidRPr="00845DD1">
        <w:rPr>
          <w:rFonts w:ascii="Times New Roman" w:eastAsia="Times New Roman" w:hAnsi="Times New Roman" w:cs="Times New Roman"/>
          <w:lang w:val="en-US" w:eastAsia="en-GB"/>
        </w:rPr>
        <w:t xml:space="preserve"> that balances conservation and industry </w:t>
      </w:r>
      <w:proofErr w:type="spellStart"/>
      <w:r w:rsidRPr="00845DD1">
        <w:rPr>
          <w:rFonts w:ascii="Times New Roman" w:eastAsia="Times New Roman" w:hAnsi="Times New Roman" w:cs="Times New Roman"/>
          <w:lang w:val="en-US" w:eastAsia="en-GB"/>
        </w:rPr>
        <w:t>objetives</w:t>
      </w:r>
      <w:proofErr w:type="spellEnd"/>
      <w:r w:rsidRPr="00845DD1">
        <w:rPr>
          <w:rFonts w:ascii="Times New Roman" w:eastAsia="Times New Roman" w:hAnsi="Times New Roman" w:cs="Times New Roman"/>
          <w:lang w:val="en-US" w:eastAsia="en-GB"/>
        </w:rPr>
        <w:t xml:space="preserve">.” </w:t>
      </w:r>
    </w:p>
    <w:p w14:paraId="774C488C" w14:textId="0315D023" w:rsidR="00F82724" w:rsidRPr="00EB72DB" w:rsidRDefault="00F82724" w:rsidP="00A04E02">
      <w:pPr>
        <w:rPr>
          <w:rFonts w:ascii="Times New Roman" w:eastAsia="Times New Roman" w:hAnsi="Times New Roman" w:cs="Times New Roman"/>
          <w:color w:val="000000"/>
          <w:u w:val="single"/>
          <w:lang w:eastAsia="en-GB"/>
        </w:rPr>
      </w:pPr>
      <w:commentRangeStart w:id="17"/>
      <w:r w:rsidRPr="00EB72DB">
        <w:rPr>
          <w:rFonts w:ascii="Times New Roman" w:eastAsia="Times New Roman" w:hAnsi="Times New Roman" w:cs="Times New Roman"/>
          <w:color w:val="000000"/>
          <w:u w:val="single"/>
          <w:lang w:eastAsia="en-GB"/>
        </w:rPr>
        <w:t>Artículo no científico:</w:t>
      </w:r>
      <w:commentRangeEnd w:id="17"/>
      <w:r w:rsidR="00D265F7">
        <w:rPr>
          <w:rStyle w:val="CommentReference"/>
        </w:rPr>
        <w:commentReference w:id="17"/>
      </w:r>
    </w:p>
    <w:p w14:paraId="260AEDBE" w14:textId="1278FCC2" w:rsidR="00F82724" w:rsidRPr="00F82724" w:rsidRDefault="001A0F15" w:rsidP="00F82724">
      <w:pPr>
        <w:pStyle w:val="NormalWeb"/>
        <w:shd w:val="clear" w:color="auto" w:fill="FFFFFF"/>
        <w:spacing w:before="0" w:beforeAutospacing="0" w:after="128" w:afterAutospacing="0"/>
      </w:pPr>
      <w:r>
        <w:t>“</w:t>
      </w:r>
      <w:r w:rsidR="00F82724" w:rsidRPr="00F82724">
        <w:t xml:space="preserve">Los espacios protegidos desempeñan una función decisiva para la conservación de los ecosistemas y la supervivencia de las especies y para el mantenimiento de los procesos ecológicos y de los bienes y servicios </w:t>
      </w:r>
      <w:proofErr w:type="spellStart"/>
      <w:r w:rsidR="00F82724" w:rsidRPr="00F82724">
        <w:t>ecosistémicos</w:t>
      </w:r>
      <w:proofErr w:type="spellEnd"/>
      <w:r w:rsidR="00F82724" w:rsidRPr="00F82724">
        <w:t>. Son uno de los instrumentos fundamentales para la conservación in situ de la biodiversidad.</w:t>
      </w:r>
      <w:r>
        <w:t>”</w:t>
      </w:r>
    </w:p>
    <w:p w14:paraId="0C4F54CA" w14:textId="3257BAD4" w:rsidR="00F82724" w:rsidRPr="00F82724" w:rsidRDefault="001A0F15" w:rsidP="00F82724">
      <w:pPr>
        <w:pStyle w:val="NormalWeb"/>
        <w:shd w:val="clear" w:color="auto" w:fill="FFFFFF"/>
        <w:spacing w:before="0" w:beforeAutospacing="0" w:after="128" w:afterAutospacing="0"/>
      </w:pPr>
      <w:r>
        <w:t>“</w:t>
      </w:r>
      <w:r w:rsidR="00F82724" w:rsidRPr="00F82724">
        <w:t>Sin embargo, se ha constatado que la conservación basada en la declaración de espacios aislados es insuficiente para contener la pérdida constante de biodiversidad. Por ello, su conservación in situ requiere en la actualidad no sólo establecer espacios protegidos, específicamente dedicados a la conservación de la biodiversidad, sino también integrar esos espacios en la planificación territorial y en las políticas de gestión de los usos del suelo y de los recursos naturales, y establecer </w:t>
      </w:r>
      <w:hyperlink r:id="rId13" w:tooltip="Redes ecologicas" w:history="1">
        <w:r w:rsidR="00F82724" w:rsidRPr="00DB3A6A">
          <w:rPr>
            <w:rStyle w:val="Hyperlink"/>
            <w:color w:val="auto"/>
            <w:u w:val="none"/>
          </w:rPr>
          <w:t>redes</w:t>
        </w:r>
        <w:r w:rsidR="00F82724" w:rsidRPr="00F82724">
          <w:rPr>
            <w:rStyle w:val="Hyperlink"/>
            <w:color w:val="auto"/>
          </w:rPr>
          <w:t xml:space="preserve"> </w:t>
        </w:r>
        <w:r w:rsidR="00F82724" w:rsidRPr="00DB3A6A">
          <w:rPr>
            <w:rStyle w:val="Hyperlink"/>
            <w:color w:val="auto"/>
            <w:u w:val="none"/>
          </w:rPr>
          <w:t>ecológicas</w:t>
        </w:r>
      </w:hyperlink>
      <w:r w:rsidR="00F82724" w:rsidRPr="00F82724">
        <w:t> que los conecten funcionalmente, asegurando la conservación de los ecosistemas naturales.</w:t>
      </w:r>
      <w:r>
        <w:t>”</w:t>
      </w:r>
    </w:p>
    <w:p w14:paraId="76DE70BB" w14:textId="77777777" w:rsidR="00F82724" w:rsidRPr="00F82724" w:rsidRDefault="00F82724" w:rsidP="00A04E02">
      <w:pPr>
        <w:rPr>
          <w:rFonts w:ascii="Times New Roman" w:eastAsia="Times New Roman" w:hAnsi="Times New Roman" w:cs="Times New Roman"/>
          <w:sz w:val="22"/>
          <w:szCs w:val="22"/>
          <w:lang w:eastAsia="en-GB"/>
        </w:rPr>
      </w:pPr>
    </w:p>
    <w:p w14:paraId="2A1FA8D4" w14:textId="77777777" w:rsidR="00F82724" w:rsidRDefault="00F82724" w:rsidP="00A04E02">
      <w:pPr>
        <w:rPr>
          <w:rFonts w:ascii="Arial" w:eastAsia="Times New Roman" w:hAnsi="Arial" w:cs="Arial"/>
          <w:b/>
          <w:bCs/>
          <w:color w:val="000000"/>
          <w:sz w:val="22"/>
          <w:szCs w:val="22"/>
          <w:lang w:eastAsia="en-GB"/>
        </w:rPr>
      </w:pPr>
    </w:p>
    <w:p w14:paraId="5F0B4728" w14:textId="77777777" w:rsidR="00F82724" w:rsidRDefault="00F82724" w:rsidP="00A04E02">
      <w:pPr>
        <w:rPr>
          <w:rFonts w:ascii="Arial" w:eastAsia="Times New Roman" w:hAnsi="Arial" w:cs="Arial"/>
          <w:b/>
          <w:bCs/>
          <w:color w:val="000000"/>
          <w:sz w:val="22"/>
          <w:szCs w:val="22"/>
          <w:lang w:eastAsia="en-GB"/>
        </w:rPr>
      </w:pPr>
    </w:p>
    <w:p w14:paraId="2DC9F153" w14:textId="77777777" w:rsidR="00F82724" w:rsidRDefault="00F82724" w:rsidP="00A04E02">
      <w:pPr>
        <w:rPr>
          <w:rFonts w:ascii="Arial" w:eastAsia="Times New Roman" w:hAnsi="Arial" w:cs="Arial"/>
          <w:b/>
          <w:bCs/>
          <w:color w:val="000000"/>
          <w:sz w:val="22"/>
          <w:szCs w:val="22"/>
          <w:lang w:eastAsia="en-GB"/>
        </w:rPr>
      </w:pPr>
    </w:p>
    <w:p w14:paraId="0D3245C5" w14:textId="77777777" w:rsidR="00F82724" w:rsidRDefault="00F82724" w:rsidP="00A04E02">
      <w:pPr>
        <w:rPr>
          <w:rFonts w:ascii="Arial" w:eastAsia="Times New Roman" w:hAnsi="Arial" w:cs="Arial"/>
          <w:b/>
          <w:bCs/>
          <w:color w:val="000000"/>
          <w:sz w:val="22"/>
          <w:szCs w:val="22"/>
          <w:lang w:eastAsia="en-GB"/>
        </w:rPr>
      </w:pPr>
    </w:p>
    <w:p w14:paraId="763ADE2C" w14:textId="7D2CC2CA" w:rsidR="00A04E02" w:rsidRPr="00A04E02" w:rsidRDefault="00A04E02" w:rsidP="00A04E02">
      <w:pPr>
        <w:rPr>
          <w:rFonts w:ascii="Times New Roman" w:eastAsia="Times New Roman" w:hAnsi="Times New Roman" w:cs="Times New Roman"/>
          <w:lang w:eastAsia="en-GB"/>
        </w:rPr>
      </w:pPr>
      <w:r w:rsidRPr="00A04E02">
        <w:rPr>
          <w:rFonts w:ascii="Arial" w:eastAsia="Times New Roman" w:hAnsi="Arial" w:cs="Arial"/>
          <w:b/>
          <w:bCs/>
          <w:color w:val="000000"/>
          <w:sz w:val="22"/>
          <w:szCs w:val="22"/>
          <w:lang w:eastAsia="en-GB"/>
        </w:rPr>
        <w:t>Conclusiones.</w:t>
      </w:r>
      <w:r w:rsidRPr="00A04E02">
        <w:rPr>
          <w:rFonts w:ascii="Arial" w:eastAsia="Times New Roman" w:hAnsi="Arial" w:cs="Arial"/>
          <w:color w:val="000000"/>
          <w:sz w:val="22"/>
          <w:szCs w:val="22"/>
          <w:lang w:eastAsia="en-GB"/>
        </w:rPr>
        <w:t xml:space="preserve"> </w:t>
      </w:r>
    </w:p>
    <w:p w14:paraId="45D04A7D" w14:textId="7E140A58" w:rsidR="0016610F" w:rsidRDefault="003D7E10" w:rsidP="00A04E02">
      <w:pPr>
        <w:spacing w:after="240"/>
        <w:rPr>
          <w:rFonts w:ascii="Times New Roman" w:eastAsia="Times New Roman" w:hAnsi="Times New Roman" w:cs="Times New Roman"/>
          <w:lang w:eastAsia="en-GB"/>
        </w:rPr>
      </w:pPr>
      <w:r>
        <w:rPr>
          <w:rFonts w:ascii="Times New Roman" w:eastAsia="Times New Roman" w:hAnsi="Times New Roman" w:cs="Times New Roman"/>
          <w:lang w:eastAsia="en-GB"/>
        </w:rPr>
        <w:t>Es muy importante tener áreas protegidas porque el ser humano influye en su ambiente y estas zonas permiten que no se modifiquen los hábitats naturales por acción antropogénica (industria, ganadería…), y preservar su biodiversidad.</w:t>
      </w:r>
      <w:r w:rsidR="0016610F">
        <w:rPr>
          <w:rFonts w:ascii="Times New Roman" w:eastAsia="Times New Roman" w:hAnsi="Times New Roman" w:cs="Times New Roman"/>
          <w:lang w:eastAsia="en-GB"/>
        </w:rPr>
        <w:t xml:space="preserve"> </w:t>
      </w:r>
    </w:p>
    <w:p w14:paraId="61DDDB29" w14:textId="52167776" w:rsidR="0016610F" w:rsidRDefault="0016610F" w:rsidP="00A04E02">
      <w:pPr>
        <w:spacing w:after="240"/>
        <w:rPr>
          <w:rFonts w:ascii="Times New Roman" w:eastAsia="Times New Roman" w:hAnsi="Times New Roman" w:cs="Times New Roman"/>
          <w:lang w:eastAsia="en-GB"/>
        </w:rPr>
      </w:pPr>
      <w:r>
        <w:rPr>
          <w:rFonts w:ascii="Times New Roman" w:eastAsia="Times New Roman" w:hAnsi="Times New Roman" w:cs="Times New Roman"/>
          <w:lang w:eastAsia="en-GB"/>
        </w:rPr>
        <w:t>Es necesario ampliar el número de áreas naturales protegidas en todo el mundo para no perder ecosistemas y especies endémicas únicas</w:t>
      </w:r>
      <w:r w:rsidR="005A159E">
        <w:rPr>
          <w:rFonts w:ascii="Times New Roman" w:eastAsia="Times New Roman" w:hAnsi="Times New Roman" w:cs="Times New Roman"/>
          <w:lang w:eastAsia="en-GB"/>
        </w:rPr>
        <w:t>.</w:t>
      </w:r>
    </w:p>
    <w:p w14:paraId="08EA7759" w14:textId="77777777" w:rsidR="005A159E" w:rsidRPr="005A159E" w:rsidRDefault="005A159E" w:rsidP="005A159E">
      <w:pPr>
        <w:shd w:val="clear" w:color="auto" w:fill="FFFFFF"/>
        <w:rPr>
          <w:rFonts w:ascii="Times New Roman" w:eastAsia="Times New Roman" w:hAnsi="Times New Roman" w:cs="Times New Roman"/>
          <w:b/>
          <w:bCs/>
          <w:lang w:eastAsia="es-ES"/>
        </w:rPr>
      </w:pPr>
      <w:r w:rsidRPr="005A159E">
        <w:rPr>
          <w:rFonts w:ascii="Times New Roman" w:eastAsia="Times New Roman" w:hAnsi="Times New Roman" w:cs="Times New Roman"/>
          <w:b/>
          <w:bCs/>
          <w:lang w:eastAsia="es-ES"/>
        </w:rPr>
        <w:t>¿Son útiles los espacios protegidos para frenar la pérdida de biodiversidad?</w:t>
      </w:r>
    </w:p>
    <w:p w14:paraId="42F1D3E4" w14:textId="59F6FEF7" w:rsidR="005A159E" w:rsidRDefault="005A159E" w:rsidP="00A04E02">
      <w:pPr>
        <w:spacing w:after="240"/>
        <w:rPr>
          <w:rFonts w:ascii="Times New Roman" w:eastAsia="Times New Roman" w:hAnsi="Times New Roman" w:cs="Times New Roman"/>
          <w:lang w:eastAsia="en-GB"/>
        </w:rPr>
      </w:pPr>
      <w:commentRangeStart w:id="18"/>
      <w:r>
        <w:rPr>
          <w:rFonts w:ascii="Times New Roman" w:eastAsia="Times New Roman" w:hAnsi="Times New Roman" w:cs="Times New Roman"/>
          <w:lang w:eastAsia="en-GB"/>
        </w:rPr>
        <w:lastRenderedPageBreak/>
        <w:t xml:space="preserve">Indudablemente </w:t>
      </w:r>
      <w:commentRangeEnd w:id="18"/>
      <w:r w:rsidR="001004C8">
        <w:rPr>
          <w:rStyle w:val="CommentReference"/>
        </w:rPr>
        <w:commentReference w:id="18"/>
      </w:r>
      <w:r>
        <w:rPr>
          <w:rFonts w:ascii="Times New Roman" w:eastAsia="Times New Roman" w:hAnsi="Times New Roman" w:cs="Times New Roman"/>
          <w:lang w:eastAsia="en-GB"/>
        </w:rPr>
        <w:t>sí. Son importantes para mantener la biodiversidad del planeta porque son el principal instrumento para mantenerla.</w:t>
      </w:r>
    </w:p>
    <w:p w14:paraId="37882C30" w14:textId="77777777" w:rsidR="0016610F" w:rsidRPr="003D7E10" w:rsidRDefault="0016610F" w:rsidP="00A04E02">
      <w:pPr>
        <w:spacing w:after="240"/>
        <w:rPr>
          <w:rFonts w:ascii="Times New Roman" w:eastAsia="Times New Roman" w:hAnsi="Times New Roman" w:cs="Times New Roman"/>
          <w:lang w:eastAsia="en-GB"/>
        </w:rPr>
      </w:pPr>
    </w:p>
    <w:p w14:paraId="72239E12" w14:textId="77777777" w:rsidR="00A04E02" w:rsidRDefault="00A04E02"/>
    <w:sectPr w:rsidR="00A04E02">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Francisco Javier Bonet García" w:date="2022-02-24T18:19:00Z" w:initials="FJBG">
    <w:p w14:paraId="560DD061" w14:textId="055CC39D" w:rsidR="00845DD1" w:rsidRDefault="00845DD1">
      <w:pPr>
        <w:pStyle w:val="CommentText"/>
      </w:pPr>
      <w:r>
        <w:rPr>
          <w:rStyle w:val="CommentReference"/>
        </w:rPr>
        <w:annotationRef/>
      </w:r>
      <w:r>
        <w:t xml:space="preserve">Este artículo aborda la cuestión de cómo se gestionan los espacios protegidos. Eso es interesante, pero no aborda la cuestión que nos planteamos aquí. </w:t>
      </w:r>
    </w:p>
  </w:comment>
  <w:comment w:id="2" w:author="Francisco Javier Bonet García" w:date="2022-02-24T18:20:00Z" w:initials="FJBG">
    <w:p w14:paraId="37960FB0" w14:textId="278CDAF5" w:rsidR="009F216E" w:rsidRDefault="009F216E">
      <w:pPr>
        <w:pStyle w:val="CommentText"/>
      </w:pPr>
      <w:r>
        <w:rPr>
          <w:rStyle w:val="CommentReference"/>
        </w:rPr>
        <w:annotationRef/>
      </w:r>
      <w:r>
        <w:t>Este trabajo se centra en cuánta población humana hay en los espacios protegidos, no en el efecto que tienen los mismos en la conservación de la biodiversidad.</w:t>
      </w:r>
    </w:p>
  </w:comment>
  <w:comment w:id="4" w:author="Francisco Javier Bonet García" w:date="2022-02-24T18:22:00Z" w:initials="FJBG">
    <w:p w14:paraId="33F0F5B4" w14:textId="4B74BED5" w:rsidR="009F216E" w:rsidRDefault="009F216E">
      <w:pPr>
        <w:pStyle w:val="CommentText"/>
      </w:pPr>
      <w:r>
        <w:rPr>
          <w:rStyle w:val="CommentReference"/>
        </w:rPr>
        <w:annotationRef/>
      </w:r>
      <w:r>
        <w:t xml:space="preserve">Este artículo tampoco aborda la cuestión que nos planteamos aquí, pero dado que habla de la red de espacios protegidos de Brasil, sí que es posible encontrar artículos relevantes en la introducción. A veces la introducción de un artículo científico nos muestra otros artículos que pueden ser útiles para nuestros objetivos. </w:t>
      </w:r>
    </w:p>
  </w:comment>
  <w:comment w:id="10" w:author="Francisco Javier Bonet García" w:date="2022-02-24T18:23:00Z" w:initials="FJBG">
    <w:p w14:paraId="5967AB15" w14:textId="77777777" w:rsidR="00A5162B" w:rsidRDefault="00A5162B">
      <w:pPr>
        <w:pStyle w:val="CommentText"/>
      </w:pPr>
      <w:r>
        <w:rPr>
          <w:rStyle w:val="CommentReference"/>
        </w:rPr>
        <w:annotationRef/>
      </w:r>
      <w:r>
        <w:t>Aquí pasa lo mismo que en el anterior. El artículo en sí no aborda la pregunta que nos estamos haciendo. Pero la primera frase de la introducción nos ofrece varios artículos que sí tocan el tema que nos ocupa:</w:t>
      </w:r>
    </w:p>
    <w:p w14:paraId="4FE65BB1" w14:textId="77777777" w:rsidR="00A5162B" w:rsidRDefault="00A5162B">
      <w:pPr>
        <w:pStyle w:val="CommentText"/>
      </w:pPr>
    </w:p>
    <w:p w14:paraId="06052337" w14:textId="77777777" w:rsidR="00A5162B" w:rsidRDefault="00A5162B">
      <w:pPr>
        <w:pStyle w:val="CommentText"/>
      </w:pPr>
    </w:p>
    <w:p w14:paraId="5331E1E3" w14:textId="77777777" w:rsidR="00A5162B" w:rsidRPr="00A5162B" w:rsidRDefault="00A5162B" w:rsidP="00A5162B">
      <w:pPr>
        <w:rPr>
          <w:lang w:val="en-US"/>
        </w:rPr>
      </w:pPr>
      <w:r w:rsidRPr="00A5162B">
        <w:rPr>
          <w:lang w:val="en-US"/>
        </w:rPr>
        <w:t>Worldwide, protected areas are a cornerstone of most conservation strategies (</w:t>
      </w:r>
      <w:proofErr w:type="spellStart"/>
      <w:r>
        <w:fldChar w:fldCharType="begin"/>
      </w:r>
      <w:r w:rsidRPr="00A5162B">
        <w:rPr>
          <w:lang w:val="en-US"/>
        </w:rPr>
        <w:instrText xml:space="preserve"> HYPERLINK "https://esajournals.onlinelibrary.wiley.com/doi/full/10.1890/090047" \l "i1540-9295-8-7-349-b19" </w:instrText>
      </w:r>
      <w:r>
        <w:fldChar w:fldCharType="separate"/>
      </w:r>
      <w:r w:rsidRPr="00A5162B">
        <w:rPr>
          <w:rStyle w:val="Hyperlink"/>
          <w:lang w:val="en-US"/>
        </w:rPr>
        <w:t>Soulé</w:t>
      </w:r>
      <w:proofErr w:type="spellEnd"/>
      <w:r w:rsidRPr="00A5162B">
        <w:rPr>
          <w:rStyle w:val="Hyperlink"/>
          <w:lang w:val="en-US"/>
        </w:rPr>
        <w:t xml:space="preserve"> 1991</w:t>
      </w:r>
      <w:r>
        <w:fldChar w:fldCharType="end"/>
      </w:r>
      <w:r w:rsidRPr="00A5162B">
        <w:rPr>
          <w:lang w:val="en-US"/>
        </w:rPr>
        <w:t>), because they are one of the most effective actions for curbing biodiversity loss (</w:t>
      </w:r>
      <w:hyperlink r:id="rId1" w:anchor="i1540-9295-8-7-349-b5" w:history="1">
        <w:r w:rsidRPr="00A5162B">
          <w:rPr>
            <w:rStyle w:val="Hyperlink"/>
            <w:lang w:val="en-US"/>
          </w:rPr>
          <w:t xml:space="preserve">Bruner </w:t>
        </w:r>
        <w:r w:rsidRPr="00A5162B">
          <w:rPr>
            <w:rStyle w:val="Hyperlink"/>
            <w:i/>
            <w:iCs/>
            <w:lang w:val="en-US"/>
          </w:rPr>
          <w:t>et al</w:t>
        </w:r>
        <w:r w:rsidRPr="00A5162B">
          <w:rPr>
            <w:rStyle w:val="Hyperlink"/>
            <w:lang w:val="en-US"/>
          </w:rPr>
          <w:t>. 2001</w:t>
        </w:r>
      </w:hyperlink>
      <w:r w:rsidRPr="00A5162B">
        <w:rPr>
          <w:lang w:val="en-US"/>
        </w:rPr>
        <w:t xml:space="preserve">; </w:t>
      </w:r>
      <w:hyperlink r:id="rId2" w:anchor="i1540-9295-8-7-349-b17" w:history="1">
        <w:proofErr w:type="spellStart"/>
        <w:r w:rsidRPr="00A5162B">
          <w:rPr>
            <w:rStyle w:val="Hyperlink"/>
            <w:lang w:val="en-US"/>
          </w:rPr>
          <w:t>Possingham</w:t>
        </w:r>
        <w:proofErr w:type="spellEnd"/>
        <w:r w:rsidRPr="00A5162B">
          <w:rPr>
            <w:rStyle w:val="Hyperlink"/>
            <w:lang w:val="en-US"/>
          </w:rPr>
          <w:t xml:space="preserve"> </w:t>
        </w:r>
        <w:r w:rsidRPr="00A5162B">
          <w:rPr>
            <w:rStyle w:val="Hyperlink"/>
            <w:i/>
            <w:iCs/>
            <w:lang w:val="en-US"/>
          </w:rPr>
          <w:t>et al</w:t>
        </w:r>
        <w:r w:rsidRPr="00A5162B">
          <w:rPr>
            <w:rStyle w:val="Hyperlink"/>
            <w:lang w:val="en-US"/>
          </w:rPr>
          <w:t>. 2006</w:t>
        </w:r>
      </w:hyperlink>
      <w:r w:rsidRPr="00A5162B">
        <w:rPr>
          <w:lang w:val="en-US"/>
        </w:rPr>
        <w:t>).</w:t>
      </w:r>
    </w:p>
    <w:p w14:paraId="4A558E60" w14:textId="6400CA7B" w:rsidR="00A5162B" w:rsidRDefault="00A5162B">
      <w:pPr>
        <w:pStyle w:val="CommentText"/>
        <w:rPr>
          <w:lang w:val="en-US"/>
        </w:rPr>
      </w:pPr>
    </w:p>
    <w:p w14:paraId="0D64AEB9" w14:textId="633C2476" w:rsidR="00A5162B" w:rsidRPr="00FD15B9" w:rsidRDefault="00A5162B">
      <w:pPr>
        <w:pStyle w:val="CommentText"/>
      </w:pPr>
      <w:r w:rsidRPr="00FD15B9">
        <w:t xml:space="preserve">Deberíais haber leído la introducción y habríais visto estos artículos que he pegado más arriba. </w:t>
      </w:r>
    </w:p>
    <w:p w14:paraId="7A05907C" w14:textId="77777777" w:rsidR="00A5162B" w:rsidRPr="00FD15B9" w:rsidRDefault="00A5162B">
      <w:pPr>
        <w:pStyle w:val="CommentText"/>
      </w:pPr>
    </w:p>
    <w:p w14:paraId="3B944684" w14:textId="4F43E06D" w:rsidR="00A5162B" w:rsidRPr="00FD15B9" w:rsidRDefault="00A5162B">
      <w:pPr>
        <w:pStyle w:val="CommentText"/>
      </w:pPr>
    </w:p>
  </w:comment>
  <w:comment w:id="11" w:author="Francisco Javier Bonet García" w:date="2022-02-24T18:24:00Z" w:initials="FJBG">
    <w:p w14:paraId="64FAFEF9" w14:textId="0DB48A74" w:rsidR="00FD15B9" w:rsidRDefault="00FD15B9">
      <w:pPr>
        <w:pStyle w:val="CommentText"/>
      </w:pPr>
      <w:r>
        <w:rPr>
          <w:rStyle w:val="CommentReference"/>
        </w:rPr>
        <w:annotationRef/>
      </w:r>
      <w:r>
        <w:t xml:space="preserve">Es una web institucional que no aporta información sobre la pregunta que nos hacemos. Es más bien una lista de recursos (informes, mapas, etc.) sobre los parques nacionales españoles. </w:t>
      </w:r>
    </w:p>
  </w:comment>
  <w:comment w:id="12" w:author="Francisco Javier Bonet García" w:date="2022-02-24T18:26:00Z" w:initials="FJBG">
    <w:p w14:paraId="350633EE" w14:textId="6834D49D" w:rsidR="00FD15B9" w:rsidRDefault="00FD15B9">
      <w:pPr>
        <w:pStyle w:val="CommentText"/>
      </w:pPr>
      <w:r>
        <w:rPr>
          <w:rStyle w:val="CommentReference"/>
        </w:rPr>
        <w:annotationRef/>
      </w:r>
      <w:r>
        <w:t>Como el artículo no aporta gran cantidad de información sobre nuestra pregunta, lo que habéis seleccionado no es tampoco demasiado relevante.</w:t>
      </w:r>
    </w:p>
  </w:comment>
  <w:comment w:id="13" w:author="Francisco Javier Bonet García" w:date="2022-02-24T18:26:00Z" w:initials="FJBG">
    <w:p w14:paraId="10AABCFD" w14:textId="3FA8BEA1" w:rsidR="00FD15B9" w:rsidRDefault="00FD15B9">
      <w:pPr>
        <w:pStyle w:val="CommentText"/>
      </w:pPr>
      <w:r>
        <w:rPr>
          <w:rStyle w:val="CommentReference"/>
        </w:rPr>
        <w:annotationRef/>
      </w:r>
      <w:r>
        <w:t xml:space="preserve">Esto es muy relevante y lo veremos en las próximas semanas en clase. Pero no está relacionado con la pregunta que planteamos. </w:t>
      </w:r>
    </w:p>
  </w:comment>
  <w:comment w:id="14" w:author="Francisco Javier Bonet García" w:date="2022-02-24T18:27:00Z" w:initials="FJBG">
    <w:p w14:paraId="06E8BC6B" w14:textId="7E2AF188" w:rsidR="00D265F7" w:rsidRDefault="00D265F7">
      <w:pPr>
        <w:pStyle w:val="CommentText"/>
      </w:pPr>
      <w:r>
        <w:rPr>
          <w:rStyle w:val="CommentReference"/>
        </w:rPr>
        <w:annotationRef/>
      </w:r>
      <w:r>
        <w:t>Igual que antes.</w:t>
      </w:r>
    </w:p>
  </w:comment>
  <w:comment w:id="15" w:author="Francisco Javier Bonet García" w:date="2022-02-24T18:27:00Z" w:initials="FJBG">
    <w:p w14:paraId="51ABE138" w14:textId="120EEC5D" w:rsidR="00D265F7" w:rsidRDefault="00D265F7">
      <w:pPr>
        <w:pStyle w:val="CommentText"/>
      </w:pPr>
      <w:r>
        <w:rPr>
          <w:rStyle w:val="CommentReference"/>
        </w:rPr>
        <w:annotationRef/>
      </w:r>
      <w:r>
        <w:t>Si hubierais visto las referencias que se citan en la introducción, habríais podido sacar información relevante.</w:t>
      </w:r>
    </w:p>
  </w:comment>
  <w:comment w:id="16" w:author="Francisco Javier Bonet García" w:date="2022-02-24T18:28:00Z" w:initials="FJBG">
    <w:p w14:paraId="1761C95F" w14:textId="7EECE4EB" w:rsidR="00D265F7" w:rsidRDefault="00D265F7">
      <w:pPr>
        <w:pStyle w:val="CommentText"/>
      </w:pPr>
      <w:r>
        <w:rPr>
          <w:rStyle w:val="CommentReference"/>
        </w:rPr>
        <w:annotationRef/>
      </w:r>
      <w:r>
        <w:t>Igual que antes</w:t>
      </w:r>
    </w:p>
  </w:comment>
  <w:comment w:id="17" w:author="Francisco Javier Bonet García" w:date="2022-02-24T18:28:00Z" w:initials="FJBG">
    <w:p w14:paraId="2276DF43" w14:textId="44BB2C31" w:rsidR="00D265F7" w:rsidRDefault="00D265F7">
      <w:pPr>
        <w:pStyle w:val="CommentText"/>
      </w:pPr>
      <w:r>
        <w:rPr>
          <w:rStyle w:val="CommentReference"/>
        </w:rPr>
        <w:annotationRef/>
      </w:r>
      <w:r>
        <w:t xml:space="preserve">Aquí no hay evidencias científicas de la pregunta que planteamos, sino únicamente una enumeración de cuestiones generales sobre los espacios protegidos. </w:t>
      </w:r>
    </w:p>
  </w:comment>
  <w:comment w:id="18" w:author="Francisco Javier Bonet García" w:date="2022-02-24T18:28:00Z" w:initials="FJBG">
    <w:p w14:paraId="0BBEA87C" w14:textId="79FECFCF" w:rsidR="001004C8" w:rsidRDefault="001004C8">
      <w:pPr>
        <w:pStyle w:val="CommentText"/>
      </w:pPr>
      <w:r>
        <w:rPr>
          <w:rStyle w:val="CommentReference"/>
        </w:rPr>
        <w:annotationRef/>
      </w:r>
      <w:r>
        <w:t xml:space="preserve">Creo que esto es muy rotundo. No creo que hayáis incluido evidencias que te lleven a concluir esto. </w:t>
      </w:r>
      <w:r>
        <w:t xml:space="preserve">Creo que os dejáis llevar por vuestras creencias en </w:t>
      </w:r>
      <w:r>
        <w:t>esto.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60DD061" w15:done="0"/>
  <w15:commentEx w15:paraId="37960FB0" w15:done="0"/>
  <w15:commentEx w15:paraId="33F0F5B4" w15:done="0"/>
  <w15:commentEx w15:paraId="3B944684" w15:done="0"/>
  <w15:commentEx w15:paraId="64FAFEF9" w15:done="0"/>
  <w15:commentEx w15:paraId="350633EE" w15:done="0"/>
  <w15:commentEx w15:paraId="10AABCFD" w15:done="0"/>
  <w15:commentEx w15:paraId="06E8BC6B" w15:done="0"/>
  <w15:commentEx w15:paraId="51ABE138" w15:done="0"/>
  <w15:commentEx w15:paraId="1761C95F" w15:done="0"/>
  <w15:commentEx w15:paraId="2276DF43" w15:done="0"/>
  <w15:commentEx w15:paraId="0BBEA87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C24AB2" w16cex:dateUtc="2022-02-24T17:19:00Z"/>
  <w16cex:commentExtensible w16cex:durableId="25C24AF2" w16cex:dateUtc="2022-02-24T17:20:00Z"/>
  <w16cex:commentExtensible w16cex:durableId="25C24B53" w16cex:dateUtc="2022-02-24T17:22:00Z"/>
  <w16cex:commentExtensible w16cex:durableId="25C24BB4" w16cex:dateUtc="2022-02-24T17:23:00Z"/>
  <w16cex:commentExtensible w16cex:durableId="25C24BEE" w16cex:dateUtc="2022-02-24T17:24:00Z"/>
  <w16cex:commentExtensible w16cex:durableId="25C24C4C" w16cex:dateUtc="2022-02-24T17:26:00Z"/>
  <w16cex:commentExtensible w16cex:durableId="25C24C70" w16cex:dateUtc="2022-02-24T17:26:00Z"/>
  <w16cex:commentExtensible w16cex:durableId="25C24C97" w16cex:dateUtc="2022-02-24T17:27:00Z"/>
  <w16cex:commentExtensible w16cex:durableId="25C24C9C" w16cex:dateUtc="2022-02-24T17:27:00Z"/>
  <w16cex:commentExtensible w16cex:durableId="25C24CBB" w16cex:dateUtc="2022-02-24T17:28:00Z"/>
  <w16cex:commentExtensible w16cex:durableId="25C24CC6" w16cex:dateUtc="2022-02-24T17:28:00Z"/>
  <w16cex:commentExtensible w16cex:durableId="25C24CE8" w16cex:dateUtc="2022-02-24T17:2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60DD061" w16cid:durableId="25C24AB2"/>
  <w16cid:commentId w16cid:paraId="37960FB0" w16cid:durableId="25C24AF2"/>
  <w16cid:commentId w16cid:paraId="33F0F5B4" w16cid:durableId="25C24B53"/>
  <w16cid:commentId w16cid:paraId="3B944684" w16cid:durableId="25C24BB4"/>
  <w16cid:commentId w16cid:paraId="64FAFEF9" w16cid:durableId="25C24BEE"/>
  <w16cid:commentId w16cid:paraId="350633EE" w16cid:durableId="25C24C4C"/>
  <w16cid:commentId w16cid:paraId="10AABCFD" w16cid:durableId="25C24C70"/>
  <w16cid:commentId w16cid:paraId="06E8BC6B" w16cid:durableId="25C24C97"/>
  <w16cid:commentId w16cid:paraId="51ABE138" w16cid:durableId="25C24C9C"/>
  <w16cid:commentId w16cid:paraId="1761C95F" w16cid:durableId="25C24CBB"/>
  <w16cid:commentId w16cid:paraId="2276DF43" w16cid:durableId="25C24CC6"/>
  <w16cid:commentId w16cid:paraId="0BBEA87C" w16cid:durableId="25C24CE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5D6E47"/>
    <w:multiLevelType w:val="multilevel"/>
    <w:tmpl w:val="E668C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CAB0F5A"/>
    <w:multiLevelType w:val="multilevel"/>
    <w:tmpl w:val="4D26F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CB43995"/>
    <w:multiLevelType w:val="multilevel"/>
    <w:tmpl w:val="91167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F306FE4"/>
    <w:multiLevelType w:val="multilevel"/>
    <w:tmpl w:val="AEC8D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E4D4BF3"/>
    <w:multiLevelType w:val="hybridMultilevel"/>
    <w:tmpl w:val="8E061E86"/>
    <w:lvl w:ilvl="0" w:tplc="74D6B134">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
  </w:num>
  <w:num w:numId="2">
    <w:abstractNumId w:val="1"/>
  </w:num>
  <w:num w:numId="3">
    <w:abstractNumId w:val="4"/>
  </w:num>
  <w:num w:numId="4">
    <w:abstractNumId w:val="3"/>
  </w:num>
  <w:num w:numId="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Francisco Javier Bonet García">
    <w15:presenceInfo w15:providerId="AD" w15:userId="S::bv2bogaf@uco.es::c67cd2f5-7354-47bd-a51e-00312a09add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proofState w:spelling="clean" w:grammar="clean"/>
  <w:trackRevisions/>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4E02"/>
    <w:rsid w:val="001004C8"/>
    <w:rsid w:val="0016610F"/>
    <w:rsid w:val="001A0F15"/>
    <w:rsid w:val="003D7E10"/>
    <w:rsid w:val="00517F7D"/>
    <w:rsid w:val="005908AF"/>
    <w:rsid w:val="005A159E"/>
    <w:rsid w:val="00845DD1"/>
    <w:rsid w:val="00870B60"/>
    <w:rsid w:val="009F216E"/>
    <w:rsid w:val="00A04E02"/>
    <w:rsid w:val="00A109CB"/>
    <w:rsid w:val="00A5162B"/>
    <w:rsid w:val="00B05043"/>
    <w:rsid w:val="00C02BAB"/>
    <w:rsid w:val="00D265F7"/>
    <w:rsid w:val="00D80C27"/>
    <w:rsid w:val="00DB3A6A"/>
    <w:rsid w:val="00EB72DB"/>
    <w:rsid w:val="00F82724"/>
    <w:rsid w:val="00FD15B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5674AD"/>
  <w15:chartTrackingRefBased/>
  <w15:docId w15:val="{4CEE4423-EE0A-1642-9EEB-301AF40BF7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04E02"/>
    <w:pPr>
      <w:spacing w:before="100" w:beforeAutospacing="1" w:after="100" w:afterAutospacing="1"/>
    </w:pPr>
    <w:rPr>
      <w:rFonts w:ascii="Times New Roman" w:eastAsia="Times New Roman" w:hAnsi="Times New Roman" w:cs="Times New Roman"/>
      <w:lang w:eastAsia="en-GB"/>
    </w:rPr>
  </w:style>
  <w:style w:type="paragraph" w:styleId="ListParagraph">
    <w:name w:val="List Paragraph"/>
    <w:basedOn w:val="Normal"/>
    <w:uiPriority w:val="34"/>
    <w:qFormat/>
    <w:rsid w:val="005908AF"/>
    <w:pPr>
      <w:ind w:left="720"/>
      <w:contextualSpacing/>
    </w:pPr>
  </w:style>
  <w:style w:type="character" w:styleId="Hyperlink">
    <w:name w:val="Hyperlink"/>
    <w:basedOn w:val="DefaultParagraphFont"/>
    <w:uiPriority w:val="99"/>
    <w:unhideWhenUsed/>
    <w:rsid w:val="00F82724"/>
    <w:rPr>
      <w:color w:val="0563C1" w:themeColor="hyperlink"/>
      <w:u w:val="single"/>
    </w:rPr>
  </w:style>
  <w:style w:type="character" w:styleId="UnresolvedMention">
    <w:name w:val="Unresolved Mention"/>
    <w:basedOn w:val="DefaultParagraphFont"/>
    <w:uiPriority w:val="99"/>
    <w:semiHidden/>
    <w:unhideWhenUsed/>
    <w:rsid w:val="00F82724"/>
    <w:rPr>
      <w:color w:val="605E5C"/>
      <w:shd w:val="clear" w:color="auto" w:fill="E1DFDD"/>
    </w:rPr>
  </w:style>
  <w:style w:type="paragraph" w:styleId="Revision">
    <w:name w:val="Revision"/>
    <w:hidden/>
    <w:uiPriority w:val="99"/>
    <w:semiHidden/>
    <w:rsid w:val="00845DD1"/>
  </w:style>
  <w:style w:type="character" w:styleId="CommentReference">
    <w:name w:val="annotation reference"/>
    <w:basedOn w:val="DefaultParagraphFont"/>
    <w:uiPriority w:val="99"/>
    <w:semiHidden/>
    <w:unhideWhenUsed/>
    <w:rsid w:val="00845DD1"/>
    <w:rPr>
      <w:sz w:val="16"/>
      <w:szCs w:val="16"/>
    </w:rPr>
  </w:style>
  <w:style w:type="paragraph" w:styleId="CommentText">
    <w:name w:val="annotation text"/>
    <w:basedOn w:val="Normal"/>
    <w:link w:val="CommentTextChar"/>
    <w:uiPriority w:val="99"/>
    <w:semiHidden/>
    <w:unhideWhenUsed/>
    <w:rsid w:val="00845DD1"/>
    <w:rPr>
      <w:sz w:val="20"/>
      <w:szCs w:val="20"/>
    </w:rPr>
  </w:style>
  <w:style w:type="character" w:customStyle="1" w:styleId="CommentTextChar">
    <w:name w:val="Comment Text Char"/>
    <w:basedOn w:val="DefaultParagraphFont"/>
    <w:link w:val="CommentText"/>
    <w:uiPriority w:val="99"/>
    <w:semiHidden/>
    <w:rsid w:val="00845DD1"/>
    <w:rPr>
      <w:sz w:val="20"/>
      <w:szCs w:val="20"/>
    </w:rPr>
  </w:style>
  <w:style w:type="paragraph" w:styleId="CommentSubject">
    <w:name w:val="annotation subject"/>
    <w:basedOn w:val="CommentText"/>
    <w:next w:val="CommentText"/>
    <w:link w:val="CommentSubjectChar"/>
    <w:uiPriority w:val="99"/>
    <w:semiHidden/>
    <w:unhideWhenUsed/>
    <w:rsid w:val="00845DD1"/>
    <w:rPr>
      <w:b/>
      <w:bCs/>
    </w:rPr>
  </w:style>
  <w:style w:type="character" w:customStyle="1" w:styleId="CommentSubjectChar">
    <w:name w:val="Comment Subject Char"/>
    <w:basedOn w:val="CommentTextChar"/>
    <w:link w:val="CommentSubject"/>
    <w:uiPriority w:val="99"/>
    <w:semiHidden/>
    <w:rsid w:val="00845DD1"/>
    <w:rPr>
      <w:b/>
      <w:bCs/>
      <w:sz w:val="20"/>
      <w:szCs w:val="20"/>
    </w:rPr>
  </w:style>
  <w:style w:type="character" w:styleId="FollowedHyperlink">
    <w:name w:val="FollowedHyperlink"/>
    <w:basedOn w:val="DefaultParagraphFont"/>
    <w:uiPriority w:val="99"/>
    <w:semiHidden/>
    <w:unhideWhenUsed/>
    <w:rsid w:val="00845DD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4341280">
      <w:bodyDiv w:val="1"/>
      <w:marLeft w:val="0"/>
      <w:marRight w:val="0"/>
      <w:marTop w:val="0"/>
      <w:marBottom w:val="0"/>
      <w:divBdr>
        <w:top w:val="none" w:sz="0" w:space="0" w:color="auto"/>
        <w:left w:val="none" w:sz="0" w:space="0" w:color="auto"/>
        <w:bottom w:val="none" w:sz="0" w:space="0" w:color="auto"/>
        <w:right w:val="none" w:sz="0" w:space="0" w:color="auto"/>
      </w:divBdr>
    </w:div>
    <w:div w:id="517739800">
      <w:bodyDiv w:val="1"/>
      <w:marLeft w:val="0"/>
      <w:marRight w:val="0"/>
      <w:marTop w:val="0"/>
      <w:marBottom w:val="0"/>
      <w:divBdr>
        <w:top w:val="none" w:sz="0" w:space="0" w:color="auto"/>
        <w:left w:val="none" w:sz="0" w:space="0" w:color="auto"/>
        <w:bottom w:val="none" w:sz="0" w:space="0" w:color="auto"/>
        <w:right w:val="none" w:sz="0" w:space="0" w:color="auto"/>
      </w:divBdr>
    </w:div>
    <w:div w:id="535389462">
      <w:bodyDiv w:val="1"/>
      <w:marLeft w:val="0"/>
      <w:marRight w:val="0"/>
      <w:marTop w:val="0"/>
      <w:marBottom w:val="0"/>
      <w:divBdr>
        <w:top w:val="none" w:sz="0" w:space="0" w:color="auto"/>
        <w:left w:val="none" w:sz="0" w:space="0" w:color="auto"/>
        <w:bottom w:val="none" w:sz="0" w:space="0" w:color="auto"/>
        <w:right w:val="none" w:sz="0" w:space="0" w:color="auto"/>
      </w:divBdr>
    </w:div>
    <w:div w:id="746607863">
      <w:bodyDiv w:val="1"/>
      <w:marLeft w:val="0"/>
      <w:marRight w:val="0"/>
      <w:marTop w:val="0"/>
      <w:marBottom w:val="0"/>
      <w:divBdr>
        <w:top w:val="none" w:sz="0" w:space="0" w:color="auto"/>
        <w:left w:val="none" w:sz="0" w:space="0" w:color="auto"/>
        <w:bottom w:val="none" w:sz="0" w:space="0" w:color="auto"/>
        <w:right w:val="none" w:sz="0" w:space="0" w:color="auto"/>
      </w:divBdr>
    </w:div>
    <w:div w:id="861626431">
      <w:bodyDiv w:val="1"/>
      <w:marLeft w:val="0"/>
      <w:marRight w:val="0"/>
      <w:marTop w:val="0"/>
      <w:marBottom w:val="0"/>
      <w:divBdr>
        <w:top w:val="none" w:sz="0" w:space="0" w:color="auto"/>
        <w:left w:val="none" w:sz="0" w:space="0" w:color="auto"/>
        <w:bottom w:val="none" w:sz="0" w:space="0" w:color="auto"/>
        <w:right w:val="none" w:sz="0" w:space="0" w:color="auto"/>
      </w:divBdr>
    </w:div>
    <w:div w:id="891582040">
      <w:bodyDiv w:val="1"/>
      <w:marLeft w:val="0"/>
      <w:marRight w:val="0"/>
      <w:marTop w:val="0"/>
      <w:marBottom w:val="0"/>
      <w:divBdr>
        <w:top w:val="none" w:sz="0" w:space="0" w:color="auto"/>
        <w:left w:val="none" w:sz="0" w:space="0" w:color="auto"/>
        <w:bottom w:val="none" w:sz="0" w:space="0" w:color="auto"/>
        <w:right w:val="none" w:sz="0" w:space="0" w:color="auto"/>
      </w:divBdr>
    </w:div>
    <w:div w:id="1344820815">
      <w:bodyDiv w:val="1"/>
      <w:marLeft w:val="0"/>
      <w:marRight w:val="0"/>
      <w:marTop w:val="0"/>
      <w:marBottom w:val="0"/>
      <w:divBdr>
        <w:top w:val="none" w:sz="0" w:space="0" w:color="auto"/>
        <w:left w:val="none" w:sz="0" w:space="0" w:color="auto"/>
        <w:bottom w:val="none" w:sz="0" w:space="0" w:color="auto"/>
        <w:right w:val="none" w:sz="0" w:space="0" w:color="auto"/>
      </w:divBdr>
    </w:div>
    <w:div w:id="1587886360">
      <w:bodyDiv w:val="1"/>
      <w:marLeft w:val="0"/>
      <w:marRight w:val="0"/>
      <w:marTop w:val="0"/>
      <w:marBottom w:val="0"/>
      <w:divBdr>
        <w:top w:val="none" w:sz="0" w:space="0" w:color="auto"/>
        <w:left w:val="none" w:sz="0" w:space="0" w:color="auto"/>
        <w:bottom w:val="none" w:sz="0" w:space="0" w:color="auto"/>
        <w:right w:val="none" w:sz="0" w:space="0" w:color="auto"/>
      </w:divBdr>
    </w:div>
    <w:div w:id="1715737131">
      <w:bodyDiv w:val="1"/>
      <w:marLeft w:val="0"/>
      <w:marRight w:val="0"/>
      <w:marTop w:val="0"/>
      <w:marBottom w:val="0"/>
      <w:divBdr>
        <w:top w:val="none" w:sz="0" w:space="0" w:color="auto"/>
        <w:left w:val="none" w:sz="0" w:space="0" w:color="auto"/>
        <w:bottom w:val="none" w:sz="0" w:space="0" w:color="auto"/>
        <w:right w:val="none" w:sz="0" w:space="0" w:color="auto"/>
      </w:divBdr>
    </w:div>
    <w:div w:id="1731073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2" Type="http://schemas.openxmlformats.org/officeDocument/2006/relationships/hyperlink" Target="https://esajournals.onlinelibrary.wiley.com/doi/full/10.1890/090047" TargetMode="External"/><Relationship Id="rId1" Type="http://schemas.openxmlformats.org/officeDocument/2006/relationships/hyperlink" Target="https://esajournals.onlinelibrary.wiley.com/doi/full/10.1890/090047" TargetMode="External"/></Relationship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hyperlink" Target="https://www.miteco.gob.es/es/biodiversidad/temas/espacios-protegidos/ep_portada_redes_ecologicas.aspx" TargetMode="External"/><Relationship Id="rId3" Type="http://schemas.openxmlformats.org/officeDocument/2006/relationships/settings" Target="settings.xml"/><Relationship Id="rId7" Type="http://schemas.microsoft.com/office/2011/relationships/commentsExtended" Target="commentsExtended.xml"/><Relationship Id="rId12" Type="http://schemas.openxmlformats.org/officeDocument/2006/relationships/hyperlink" Target="https://www.miteco.gob.es/es/biodiversidad/temas/espacios-protegido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hyperlink" Target="https://esajournals.onlinelibrary.wiley.com/doi/full/10.1890/090047" TargetMode="External"/><Relationship Id="rId5" Type="http://schemas.openxmlformats.org/officeDocument/2006/relationships/hyperlink" Target="http://investigaciones.uniatlantico.edu.co/revistas/index.php/Collectivus/article/view/2675" TargetMode="External"/><Relationship Id="rId15" Type="http://schemas.microsoft.com/office/2011/relationships/people" Target="people.xml"/><Relationship Id="rId10" Type="http://schemas.openxmlformats.org/officeDocument/2006/relationships/hyperlink" Target="https://www.mdpi.com/2073-445X/7/4/136" TargetMode="External"/><Relationship Id="rId4" Type="http://schemas.openxmlformats.org/officeDocument/2006/relationships/webSettings" Target="webSettings.xml"/><Relationship Id="rId9" Type="http://schemas.microsoft.com/office/2018/08/relationships/commentsExtensible" Target="commentsExtensible.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3</Pages>
  <Words>889</Words>
  <Characters>5073</Characters>
  <Application>Microsoft Office Word</Application>
  <DocSecurity>0</DocSecurity>
  <Lines>42</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 Javier Bonet García</dc:creator>
  <cp:keywords/>
  <dc:description/>
  <cp:lastModifiedBy>Francisco Javier Bonet García</cp:lastModifiedBy>
  <cp:revision>16</cp:revision>
  <dcterms:created xsi:type="dcterms:W3CDTF">2022-02-23T11:39:00Z</dcterms:created>
  <dcterms:modified xsi:type="dcterms:W3CDTF">2022-02-24T17:29:00Z</dcterms:modified>
</cp:coreProperties>
</file>