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39CE" w14:textId="19E120F4" w:rsidR="00A04E02" w:rsidRPr="00A803D6" w:rsidRDefault="00A04E02" w:rsidP="00A803D6">
      <w:pPr>
        <w:ind w:left="720"/>
        <w:jc w:val="center"/>
        <w:rPr>
          <w:rFonts w:ascii="Times New Roman" w:eastAsia="Times New Roman" w:hAnsi="Times New Roman" w:cs="Times New Roman"/>
          <w:lang w:eastAsia="en-GB"/>
        </w:rPr>
      </w:pPr>
      <w:r w:rsidRPr="00A803D6">
        <w:rPr>
          <w:rFonts w:ascii="Arial" w:eastAsia="Times New Roman" w:hAnsi="Arial" w:cs="Arial"/>
          <w:b/>
          <w:bCs/>
          <w:color w:val="000000"/>
          <w:sz w:val="28"/>
          <w:szCs w:val="28"/>
          <w:lang w:eastAsia="en-GB"/>
        </w:rPr>
        <w:t>[</w:t>
      </w:r>
      <w:r w:rsidR="00A803D6" w:rsidRPr="00A803D6">
        <w:rPr>
          <w:rFonts w:ascii="Arial" w:eastAsia="Times New Roman" w:hAnsi="Arial" w:cs="Arial"/>
          <w:b/>
          <w:bCs/>
          <w:color w:val="000000"/>
          <w:sz w:val="28"/>
          <w:szCs w:val="28"/>
          <w:lang w:eastAsia="en-GB"/>
        </w:rPr>
        <w:t>¿Están sufriendo los osos polares un declive poblacional provocado por la reducción del hielo ártico?</w:t>
      </w:r>
      <w:r w:rsidRPr="00A803D6">
        <w:rPr>
          <w:rFonts w:ascii="Arial" w:eastAsia="Times New Roman" w:hAnsi="Arial" w:cs="Arial"/>
          <w:b/>
          <w:bCs/>
          <w:color w:val="000000"/>
          <w:sz w:val="28"/>
          <w:szCs w:val="28"/>
          <w:lang w:eastAsia="en-GB"/>
        </w:rPr>
        <w:t>]</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56E53B1A" w14:textId="41B938EA" w:rsidR="00A04E02" w:rsidRPr="0090063F" w:rsidRDefault="0090063F"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Jesús Estepa y Jesús Jiménez</w:t>
      </w:r>
      <w:r w:rsidR="006530A6">
        <w:rPr>
          <w:rFonts w:ascii="Times New Roman" w:eastAsia="Times New Roman" w:hAnsi="Times New Roman" w:cs="Times New Roman"/>
          <w:lang w:eastAsia="en-GB"/>
        </w:rPr>
        <w:t>.</w:t>
      </w:r>
      <w:r w:rsidR="00A04E02" w:rsidRPr="00A04E02">
        <w:rPr>
          <w:rFonts w:ascii="Times New Roman" w:eastAsia="Times New Roman" w:hAnsi="Times New Roman" w:cs="Times New Roman"/>
          <w:lang w:eastAsia="en-GB"/>
        </w:rPr>
        <w:br/>
      </w:r>
    </w:p>
    <w:p w14:paraId="331932DB"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68C0D04D" w14:textId="494A1AD0" w:rsidR="00A04E02" w:rsidRPr="00A51A4E" w:rsidRDefault="00A17B3E" w:rsidP="00CA3942">
      <w:pPr>
        <w:jc w:val="both"/>
        <w:rPr>
          <w:rFonts w:ascii="Times New Roman" w:eastAsia="Times New Roman" w:hAnsi="Times New Roman" w:cs="Times New Roman"/>
          <w:lang w:val="en-US" w:eastAsia="en-GB"/>
        </w:rPr>
      </w:pPr>
      <w:r w:rsidRPr="00CA3942">
        <w:rPr>
          <w:rFonts w:ascii="Times New Roman" w:eastAsia="Times New Roman" w:hAnsi="Times New Roman" w:cs="Times New Roman"/>
          <w:lang w:val="en-US" w:eastAsia="en-GB"/>
        </w:rPr>
        <w:t>(TI</w:t>
      </w:r>
      <w:proofErr w:type="gramStart"/>
      <w:r w:rsidRPr="00CA3942">
        <w:rPr>
          <w:rFonts w:ascii="Times New Roman" w:eastAsia="Times New Roman" w:hAnsi="Times New Roman" w:cs="Times New Roman"/>
          <w:lang w:val="en-US" w:eastAsia="en-GB"/>
        </w:rPr>
        <w:t>=(</w:t>
      </w:r>
      <w:proofErr w:type="gramEnd"/>
      <w:r w:rsidRPr="00CA3942">
        <w:rPr>
          <w:rFonts w:ascii="Times New Roman" w:eastAsia="Times New Roman" w:hAnsi="Times New Roman" w:cs="Times New Roman"/>
          <w:lang w:val="en-US" w:eastAsia="en-GB"/>
        </w:rPr>
        <w:t>polar bear)) AND TI=(ice)</w:t>
      </w:r>
      <w:r w:rsidR="00A51A4E" w:rsidRPr="00A51A4E">
        <w:rPr>
          <w:rFonts w:ascii="Times New Roman" w:eastAsia="Times New Roman" w:hAnsi="Times New Roman" w:cs="Times New Roman"/>
          <w:lang w:val="en-US" w:eastAsia="en-GB"/>
        </w:rPr>
        <w:t xml:space="preserve"> </w:t>
      </w:r>
      <w:r w:rsidR="00A51A4E">
        <w:rPr>
          <w:rFonts w:ascii="Times New Roman" w:eastAsia="Times New Roman" w:hAnsi="Times New Roman" w:cs="Times New Roman"/>
          <w:lang w:val="en-US" w:eastAsia="en-GB"/>
        </w:rPr>
        <w:t>AND TI=(population) AND PY=(2010-2022).</w:t>
      </w:r>
    </w:p>
    <w:p w14:paraId="5D2E4765" w14:textId="77777777" w:rsidR="00A04E02" w:rsidRPr="00CA3942" w:rsidRDefault="00A04E02" w:rsidP="00CA3942">
      <w:pPr>
        <w:spacing w:after="240"/>
        <w:jc w:val="both"/>
        <w:rPr>
          <w:rFonts w:ascii="Times New Roman" w:eastAsia="Times New Roman" w:hAnsi="Times New Roman" w:cs="Times New Roman"/>
          <w:lang w:val="en-US" w:eastAsia="en-GB"/>
        </w:rPr>
      </w:pPr>
      <w:r w:rsidRPr="00CA3942">
        <w:rPr>
          <w:rFonts w:ascii="Times New Roman" w:eastAsia="Times New Roman" w:hAnsi="Times New Roman" w:cs="Times New Roman"/>
          <w:lang w:val="en-US" w:eastAsia="en-GB"/>
        </w:rPr>
        <w:br/>
      </w:r>
    </w:p>
    <w:p w14:paraId="5375C8CE"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142E0ACD" w:rsidR="00A04E02" w:rsidRPr="00CA3942" w:rsidRDefault="00A17B3E" w:rsidP="00CA3942">
      <w:pPr>
        <w:spacing w:after="240"/>
        <w:jc w:val="both"/>
        <w:rPr>
          <w:rFonts w:ascii="Times New Roman" w:hAnsi="Times New Roman" w:cs="Times New Roman"/>
          <w:shd w:val="clear" w:color="auto" w:fill="FFFFFF"/>
          <w:lang w:val="en-US"/>
        </w:rPr>
      </w:pPr>
      <w:r w:rsidRPr="006530A6">
        <w:rPr>
          <w:rFonts w:ascii="Times New Roman" w:hAnsi="Times New Roman" w:cs="Times New Roman"/>
          <w:shd w:val="clear" w:color="auto" w:fill="FFFFFF"/>
          <w:lang w:val="en-US"/>
        </w:rPr>
        <w:t xml:space="preserve">Sea-ice indicators of polar bear habitat. DOI: </w:t>
      </w:r>
      <w:commentRangeStart w:id="0"/>
      <w:r w:rsidRPr="00CA3942">
        <w:rPr>
          <w:rFonts w:ascii="Times New Roman" w:hAnsi="Times New Roman" w:cs="Times New Roman"/>
          <w:shd w:val="clear" w:color="auto" w:fill="FFFFFF"/>
          <w:lang w:val="en-US"/>
        </w:rPr>
        <w:t>10.5194/tc-10-2027-2016</w:t>
      </w:r>
      <w:commentRangeEnd w:id="0"/>
      <w:r w:rsidR="00282B1D">
        <w:rPr>
          <w:rStyle w:val="CommentReference"/>
        </w:rPr>
        <w:commentReference w:id="0"/>
      </w:r>
      <w:r w:rsidRPr="00CA3942">
        <w:rPr>
          <w:rFonts w:ascii="Times New Roman" w:hAnsi="Times New Roman" w:cs="Times New Roman"/>
          <w:shd w:val="clear" w:color="auto" w:fill="FFFFFF"/>
          <w:lang w:val="en-US"/>
        </w:rPr>
        <w:t>.</w:t>
      </w:r>
    </w:p>
    <w:p w14:paraId="05B2CBC7" w14:textId="35A84A10" w:rsidR="00A17B3E" w:rsidRPr="00CA3942" w:rsidRDefault="00A17B3E" w:rsidP="00CA3942">
      <w:pPr>
        <w:spacing w:after="240"/>
        <w:jc w:val="both"/>
        <w:rPr>
          <w:rFonts w:ascii="Times New Roman" w:hAnsi="Times New Roman" w:cs="Times New Roman"/>
          <w:shd w:val="clear" w:color="auto" w:fill="FFFFFF"/>
          <w:lang w:val="en-US"/>
        </w:rPr>
      </w:pPr>
      <w:r w:rsidRPr="006530A6">
        <w:rPr>
          <w:rFonts w:ascii="Times New Roman" w:hAnsi="Times New Roman" w:cs="Times New Roman"/>
          <w:shd w:val="clear" w:color="auto" w:fill="FFFFFF"/>
          <w:lang w:val="en-US"/>
        </w:rPr>
        <w:t xml:space="preserve">A tale of two polar bear populations: ice habitat, harvest, and body condition. DOI: </w:t>
      </w:r>
      <w:commentRangeStart w:id="1"/>
      <w:r w:rsidRPr="00CA3942">
        <w:rPr>
          <w:rFonts w:ascii="Times New Roman" w:hAnsi="Times New Roman" w:cs="Times New Roman"/>
          <w:shd w:val="clear" w:color="auto" w:fill="FFFFFF"/>
          <w:lang w:val="en-US"/>
        </w:rPr>
        <w:t>10.1007/s10144-011-0299-9</w:t>
      </w:r>
      <w:commentRangeEnd w:id="1"/>
      <w:r w:rsidR="005472B5">
        <w:rPr>
          <w:rStyle w:val="CommentReference"/>
        </w:rPr>
        <w:commentReference w:id="1"/>
      </w:r>
      <w:r w:rsidRPr="00CA3942">
        <w:rPr>
          <w:rFonts w:ascii="Times New Roman" w:hAnsi="Times New Roman" w:cs="Times New Roman"/>
          <w:shd w:val="clear" w:color="auto" w:fill="FFFFFF"/>
          <w:lang w:val="en-US"/>
        </w:rPr>
        <w:t>.</w:t>
      </w:r>
    </w:p>
    <w:p w14:paraId="52096866" w14:textId="57A02495" w:rsidR="00A17B3E" w:rsidRPr="00A17B3E" w:rsidRDefault="00A17B3E" w:rsidP="00CA3942">
      <w:pPr>
        <w:jc w:val="both"/>
        <w:rPr>
          <w:rFonts w:ascii="Times New Roman" w:eastAsia="Times New Roman" w:hAnsi="Times New Roman" w:cs="Times New Roman"/>
          <w:shd w:val="clear" w:color="auto" w:fill="FFFFFF"/>
          <w:lang w:val="en-US" w:eastAsia="es-ES"/>
        </w:rPr>
      </w:pPr>
      <w:r w:rsidRPr="006530A6">
        <w:rPr>
          <w:rFonts w:ascii="Times New Roman" w:eastAsia="Times New Roman" w:hAnsi="Times New Roman" w:cs="Times New Roman"/>
          <w:shd w:val="clear" w:color="auto" w:fill="FFFFFF"/>
          <w:lang w:val="en-US" w:eastAsia="es-ES"/>
        </w:rPr>
        <w:t xml:space="preserve">Influence of sea ice dynamics on population energetics of Western Hudson Bay polar bears. DOI: </w:t>
      </w:r>
      <w:commentRangeStart w:id="2"/>
      <w:r w:rsidRPr="006530A6">
        <w:rPr>
          <w:rFonts w:ascii="Times New Roman" w:eastAsia="Times New Roman" w:hAnsi="Times New Roman" w:cs="Times New Roman"/>
          <w:shd w:val="clear" w:color="auto" w:fill="FFFFFF"/>
          <w:lang w:val="en-US" w:eastAsia="es-ES"/>
        </w:rPr>
        <w:t>10.1093/</w:t>
      </w:r>
      <w:proofErr w:type="spellStart"/>
      <w:r w:rsidRPr="006530A6">
        <w:rPr>
          <w:rFonts w:ascii="Times New Roman" w:eastAsia="Times New Roman" w:hAnsi="Times New Roman" w:cs="Times New Roman"/>
          <w:shd w:val="clear" w:color="auto" w:fill="FFFFFF"/>
          <w:lang w:val="en-US" w:eastAsia="es-ES"/>
        </w:rPr>
        <w:t>conphys</w:t>
      </w:r>
      <w:proofErr w:type="spellEnd"/>
      <w:r w:rsidRPr="006530A6">
        <w:rPr>
          <w:rFonts w:ascii="Times New Roman" w:eastAsia="Times New Roman" w:hAnsi="Times New Roman" w:cs="Times New Roman"/>
          <w:shd w:val="clear" w:color="auto" w:fill="FFFFFF"/>
          <w:lang w:val="en-US" w:eastAsia="es-ES"/>
        </w:rPr>
        <w:t>/coaa132.</w:t>
      </w:r>
      <w:commentRangeEnd w:id="2"/>
      <w:r w:rsidR="00A530CD">
        <w:rPr>
          <w:rStyle w:val="CommentReference"/>
        </w:rPr>
        <w:commentReference w:id="2"/>
      </w:r>
    </w:p>
    <w:p w14:paraId="4DF702A5" w14:textId="5F8072D6" w:rsidR="00A17B3E" w:rsidRPr="00A17B3E" w:rsidRDefault="00A17B3E" w:rsidP="00CA3942">
      <w:pPr>
        <w:shd w:val="clear" w:color="auto" w:fill="FFFFFF"/>
        <w:jc w:val="both"/>
        <w:rPr>
          <w:rFonts w:ascii="Times New Roman" w:eastAsia="Times New Roman" w:hAnsi="Times New Roman" w:cs="Times New Roman"/>
          <w:lang w:val="en-US" w:eastAsia="es-ES"/>
        </w:rPr>
      </w:pPr>
    </w:p>
    <w:p w14:paraId="0E5F7AD1" w14:textId="457B185A" w:rsidR="00A04E02" w:rsidRPr="006530A6" w:rsidRDefault="00A17B3E" w:rsidP="00CA3942">
      <w:pPr>
        <w:spacing w:after="240"/>
        <w:jc w:val="both"/>
        <w:rPr>
          <w:rFonts w:ascii="Times New Roman" w:eastAsia="Times New Roman" w:hAnsi="Times New Roman" w:cs="Times New Roman"/>
          <w:lang w:eastAsia="en-GB"/>
        </w:rPr>
      </w:pPr>
      <w:commentRangeStart w:id="3"/>
      <w:r w:rsidRPr="006530A6">
        <w:rPr>
          <w:rFonts w:ascii="Times New Roman" w:eastAsia="Times New Roman" w:hAnsi="Times New Roman" w:cs="Times New Roman"/>
          <w:lang w:val="en-US" w:eastAsia="en-GB"/>
        </w:rPr>
        <w:t xml:space="preserve">Population ecology of polar bears in Davis Strait, Canada and Greenland. </w:t>
      </w:r>
      <w:r w:rsidRPr="006530A6">
        <w:rPr>
          <w:rFonts w:ascii="Times New Roman" w:eastAsia="Times New Roman" w:hAnsi="Times New Roman" w:cs="Times New Roman"/>
          <w:lang w:eastAsia="en-GB"/>
        </w:rPr>
        <w:t>DOI</w:t>
      </w:r>
      <w:commentRangeEnd w:id="3"/>
      <w:r w:rsidR="00A530CD">
        <w:rPr>
          <w:rStyle w:val="CommentReference"/>
        </w:rPr>
        <w:commentReference w:id="3"/>
      </w:r>
      <w:r w:rsidRPr="006530A6">
        <w:rPr>
          <w:rFonts w:ascii="Times New Roman" w:eastAsia="Times New Roman" w:hAnsi="Times New Roman" w:cs="Times New Roman"/>
          <w:lang w:eastAsia="en-GB"/>
        </w:rPr>
        <w:t>: 10.1002/jwmg.489.</w:t>
      </w:r>
    </w:p>
    <w:p w14:paraId="3A7AC727"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77777777" w:rsidR="00A04E02" w:rsidRPr="009059E6" w:rsidRDefault="00A04E02" w:rsidP="00CA3942">
      <w:pPr>
        <w:jc w:val="both"/>
        <w:rPr>
          <w:rFonts w:ascii="Times New Roman" w:eastAsia="Times New Roman" w:hAnsi="Times New Roman" w:cs="Times New Roman"/>
          <w:sz w:val="28"/>
          <w:szCs w:val="28"/>
          <w:lang w:eastAsia="en-GB"/>
        </w:rPr>
      </w:pPr>
    </w:p>
    <w:p w14:paraId="3F8A162A" w14:textId="6AFAC891" w:rsidR="00A04E02" w:rsidRPr="006530A6" w:rsidRDefault="009059E6" w:rsidP="00CA3942">
      <w:pPr>
        <w:spacing w:after="240"/>
        <w:jc w:val="both"/>
        <w:rPr>
          <w:rFonts w:ascii="Times New Roman" w:eastAsia="Times New Roman" w:hAnsi="Times New Roman" w:cs="Times New Roman"/>
          <w:color w:val="000000"/>
          <w:lang w:eastAsia="en-GB"/>
        </w:rPr>
      </w:pPr>
      <w:commentRangeStart w:id="4"/>
      <w:r w:rsidRPr="006530A6">
        <w:rPr>
          <w:rFonts w:ascii="Times New Roman" w:eastAsia="Times New Roman" w:hAnsi="Times New Roman" w:cs="Times New Roman"/>
          <w:color w:val="000000"/>
          <w:lang w:eastAsia="en-GB"/>
        </w:rPr>
        <w:t>https://abcnews.go.com/International/polar-bears-inbreeding-due-melting-sea-ice-posing/story?id=79894188</w:t>
      </w:r>
      <w:commentRangeEnd w:id="4"/>
      <w:r w:rsidR="00695F65">
        <w:rPr>
          <w:rStyle w:val="CommentReference"/>
        </w:rPr>
        <w:commentReference w:id="4"/>
      </w:r>
    </w:p>
    <w:p w14:paraId="7536E79D" w14:textId="77777777" w:rsidR="00A04E02" w:rsidRPr="00A04E02" w:rsidRDefault="00A04E02" w:rsidP="00CA3942">
      <w:pPr>
        <w:spacing w:after="240"/>
        <w:jc w:val="both"/>
        <w:rPr>
          <w:rFonts w:ascii="Times New Roman" w:eastAsia="Times New Roman" w:hAnsi="Times New Roman" w:cs="Times New Roman"/>
          <w:lang w:eastAsia="en-GB"/>
        </w:rPr>
      </w:pPr>
    </w:p>
    <w:p w14:paraId="2F8122B9" w14:textId="77777777" w:rsidR="00A04E02" w:rsidRPr="00A04E02" w:rsidRDefault="00A04E02" w:rsidP="00CA3942">
      <w:pPr>
        <w:jc w:val="both"/>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p>
    <w:p w14:paraId="61F242F4" w14:textId="64B1AB7A" w:rsidR="00A51A4E" w:rsidRDefault="009059E6" w:rsidP="00CA3942">
      <w:pPr>
        <w:spacing w:after="240"/>
        <w:jc w:val="both"/>
        <w:rPr>
          <w:rFonts w:ascii="Times New Roman" w:eastAsia="Times New Roman" w:hAnsi="Times New Roman" w:cs="Times New Roman"/>
          <w:shd w:val="clear" w:color="auto" w:fill="FFFFFF"/>
          <w:lang w:val="en-US" w:eastAsia="es-ES"/>
        </w:rPr>
      </w:pPr>
      <w:r w:rsidRPr="00AF043D">
        <w:rPr>
          <w:rFonts w:ascii="Times New Roman" w:eastAsia="Times New Roman" w:hAnsi="Times New Roman" w:cs="Times New Roman"/>
          <w:lang w:val="en-US" w:eastAsia="en-GB"/>
        </w:rPr>
        <w:t xml:space="preserve">One of the primary mechanisms by which sea ice loss is </w:t>
      </w:r>
      <w:del w:id="5" w:author="Francisco Javier Bonet García" w:date="2022-02-24T20:38:00Z">
        <w:r w:rsidRPr="00AF043D" w:rsidDel="00BD4705">
          <w:rPr>
            <w:rFonts w:ascii="Times New Roman" w:eastAsia="Times New Roman" w:hAnsi="Times New Roman" w:cs="Times New Roman"/>
            <w:lang w:val="en-US" w:eastAsia="en-GB"/>
          </w:rPr>
          <w:delText>extected</w:delText>
        </w:r>
      </w:del>
      <w:ins w:id="6" w:author="Francisco Javier Bonet García" w:date="2022-02-24T20:38:00Z">
        <w:r w:rsidR="00BD4705" w:rsidRPr="00AF043D">
          <w:rPr>
            <w:rFonts w:ascii="Times New Roman" w:eastAsia="Times New Roman" w:hAnsi="Times New Roman" w:cs="Times New Roman"/>
            <w:lang w:val="en-US" w:eastAsia="en-GB"/>
          </w:rPr>
          <w:t>expected</w:t>
        </w:r>
      </w:ins>
      <w:r w:rsidRPr="00AF043D">
        <w:rPr>
          <w:rFonts w:ascii="Times New Roman" w:eastAsia="Times New Roman" w:hAnsi="Times New Roman" w:cs="Times New Roman"/>
          <w:lang w:val="en-US" w:eastAsia="en-GB"/>
        </w:rPr>
        <w:t xml:space="preserve"> to affect polar bears is via reduced body condition and growth resulting from reduced access to prey. </w:t>
      </w:r>
      <w:r w:rsidR="00A51A4E">
        <w:rPr>
          <w:rFonts w:ascii="Times New Roman" w:eastAsia="Times New Roman" w:hAnsi="Times New Roman" w:cs="Times New Roman"/>
          <w:shd w:val="clear" w:color="auto" w:fill="FFFFFF"/>
          <w:lang w:val="en-US" w:eastAsia="es-ES"/>
        </w:rPr>
        <w:t>A tale of two polar bear populations: ice habitat, harvest, and body condition.</w:t>
      </w:r>
    </w:p>
    <w:p w14:paraId="0B63297A" w14:textId="25FF81DA" w:rsidR="00A04E02" w:rsidRPr="00A51A4E" w:rsidRDefault="00A04E02" w:rsidP="00CA3942">
      <w:pPr>
        <w:jc w:val="both"/>
        <w:rPr>
          <w:rFonts w:ascii="Times New Roman" w:eastAsia="Times New Roman" w:hAnsi="Times New Roman" w:cs="Times New Roman"/>
          <w:lang w:val="en-US" w:eastAsia="en-GB"/>
        </w:rPr>
      </w:pPr>
    </w:p>
    <w:p w14:paraId="4BC44C02" w14:textId="77777777" w:rsidR="00A51A4E" w:rsidRDefault="00AF043D" w:rsidP="00CA3942">
      <w:pPr>
        <w:spacing w:after="240"/>
        <w:jc w:val="both"/>
        <w:rPr>
          <w:rFonts w:ascii="Times New Roman" w:eastAsia="Times New Roman" w:hAnsi="Times New Roman" w:cs="Times New Roman"/>
          <w:shd w:val="clear" w:color="auto" w:fill="FFFFFF"/>
          <w:lang w:val="en-US" w:eastAsia="es-ES"/>
        </w:rPr>
      </w:pPr>
      <w:r w:rsidRPr="00AF043D">
        <w:rPr>
          <w:rFonts w:ascii="Times New Roman" w:eastAsia="Times New Roman" w:hAnsi="Times New Roman" w:cs="Times New Roman"/>
          <w:lang w:val="en-US" w:eastAsia="en-GB"/>
        </w:rPr>
        <w:t xml:space="preserve">Effects of reduced food availability associated with environmental condition regardless of density in </w:t>
      </w:r>
      <w:proofErr w:type="spellStart"/>
      <w:r w:rsidRPr="00AF043D">
        <w:rPr>
          <w:rFonts w:ascii="Times New Roman" w:eastAsia="Times New Roman" w:hAnsi="Times New Roman" w:cs="Times New Roman"/>
          <w:lang w:val="en-US" w:eastAsia="en-GB"/>
        </w:rPr>
        <w:t>southeen</w:t>
      </w:r>
      <w:proofErr w:type="spellEnd"/>
      <w:r w:rsidRPr="00AF043D">
        <w:rPr>
          <w:rFonts w:ascii="Times New Roman" w:eastAsia="Times New Roman" w:hAnsi="Times New Roman" w:cs="Times New Roman"/>
          <w:lang w:val="en-US" w:eastAsia="en-GB"/>
        </w:rPr>
        <w:t xml:space="preserve"> elephant seals. </w:t>
      </w:r>
      <w:r w:rsidR="00A51A4E">
        <w:rPr>
          <w:rFonts w:ascii="Times New Roman" w:eastAsia="Times New Roman" w:hAnsi="Times New Roman" w:cs="Times New Roman"/>
          <w:shd w:val="clear" w:color="auto" w:fill="FFFFFF"/>
          <w:lang w:val="en-US" w:eastAsia="es-ES"/>
        </w:rPr>
        <w:t>A tale of two polar bear populations: ice habitat, harvest, and body condition.</w:t>
      </w:r>
    </w:p>
    <w:p w14:paraId="2690CEFD" w14:textId="66E3B991" w:rsidR="00AF043D" w:rsidRDefault="00AF043D" w:rsidP="00CA3942">
      <w:pPr>
        <w:spacing w:after="240"/>
        <w:jc w:val="both"/>
        <w:rPr>
          <w:rFonts w:ascii="Times New Roman" w:eastAsia="Times New Roman" w:hAnsi="Times New Roman" w:cs="Times New Roman"/>
          <w:shd w:val="clear" w:color="auto" w:fill="FFFFFF"/>
          <w:lang w:val="en-US" w:eastAsia="es-ES"/>
        </w:rPr>
      </w:pPr>
      <w:r>
        <w:rPr>
          <w:rFonts w:ascii="Times New Roman" w:eastAsia="Times New Roman" w:hAnsi="Times New Roman" w:cs="Times New Roman"/>
          <w:shd w:val="clear" w:color="auto" w:fill="FFFFFF"/>
          <w:lang w:val="en-US" w:eastAsia="es-ES"/>
        </w:rPr>
        <w:t>Declines in body condition there could be the result of density-dependent effects resulting from population growth and/or a result of the observed decline in summer se ice concentration.</w:t>
      </w:r>
      <w:r w:rsidR="00A51A4E">
        <w:rPr>
          <w:rFonts w:ascii="Times New Roman" w:eastAsia="Times New Roman" w:hAnsi="Times New Roman" w:cs="Times New Roman"/>
          <w:shd w:val="clear" w:color="auto" w:fill="FFFFFF"/>
          <w:lang w:val="en-US" w:eastAsia="es-ES"/>
        </w:rPr>
        <w:t xml:space="preserve"> A tale of two polar bear populations: ice habitat, harvest, and body condition.</w:t>
      </w:r>
    </w:p>
    <w:p w14:paraId="71474114" w14:textId="73206596" w:rsidR="00AF043D" w:rsidRDefault="00AF043D" w:rsidP="00CA3942">
      <w:pPr>
        <w:spacing w:after="240"/>
        <w:jc w:val="both"/>
        <w:rPr>
          <w:rFonts w:ascii="Times New Roman" w:eastAsia="Times New Roman" w:hAnsi="Times New Roman" w:cs="Times New Roman"/>
          <w:lang w:val="en-US" w:eastAsia="en-GB"/>
        </w:rPr>
      </w:pPr>
      <w:r w:rsidRPr="00AF043D">
        <w:rPr>
          <w:rFonts w:ascii="Times New Roman" w:eastAsia="Times New Roman" w:hAnsi="Times New Roman" w:cs="Times New Roman"/>
          <w:lang w:val="en-US" w:eastAsia="en-GB"/>
        </w:rPr>
        <w:t>The Arctic marine ecosystem has experienced extensive changes in sea ice dynamics, with significant effects on ice-dependent</w:t>
      </w:r>
      <w:r>
        <w:rPr>
          <w:rFonts w:ascii="Times New Roman" w:eastAsia="Times New Roman" w:hAnsi="Times New Roman" w:cs="Times New Roman"/>
          <w:lang w:val="en-US" w:eastAsia="en-GB"/>
        </w:rPr>
        <w:t xml:space="preserve"> </w:t>
      </w:r>
      <w:r w:rsidRPr="00AF043D">
        <w:rPr>
          <w:rFonts w:ascii="Times New Roman" w:eastAsia="Times New Roman" w:hAnsi="Times New Roman" w:cs="Times New Roman"/>
          <w:lang w:val="en-US" w:eastAsia="en-GB"/>
        </w:rPr>
        <w:t>species such as polar bears (Ursus maritimus).</w:t>
      </w:r>
      <w:r w:rsidRPr="00CA3942">
        <w:rPr>
          <w:lang w:val="en-US"/>
        </w:rPr>
        <w:t xml:space="preserve"> </w:t>
      </w:r>
      <w:r w:rsidRPr="00AF043D">
        <w:rPr>
          <w:rFonts w:ascii="Times New Roman" w:eastAsia="Times New Roman" w:hAnsi="Times New Roman" w:cs="Times New Roman"/>
          <w:lang w:val="en-US" w:eastAsia="en-GB"/>
        </w:rPr>
        <w:t>Influence of sea ice dynamics on population energetics of Western Hudson Bay polar bears</w:t>
      </w:r>
      <w:r w:rsidR="00A51A4E">
        <w:rPr>
          <w:rFonts w:ascii="Times New Roman" w:eastAsia="Times New Roman" w:hAnsi="Times New Roman" w:cs="Times New Roman"/>
          <w:lang w:val="en-US" w:eastAsia="en-GB"/>
        </w:rPr>
        <w:t>.</w:t>
      </w:r>
    </w:p>
    <w:p w14:paraId="3CE6197D" w14:textId="11B2510B" w:rsidR="00A51A4E" w:rsidRDefault="00A51A4E" w:rsidP="00CA3942">
      <w:pPr>
        <w:spacing w:after="240"/>
        <w:jc w:val="both"/>
        <w:rPr>
          <w:rFonts w:ascii="Times New Roman" w:eastAsia="Times New Roman" w:hAnsi="Times New Roman" w:cs="Times New Roman"/>
          <w:lang w:val="en-US" w:eastAsia="en-GB"/>
        </w:rPr>
      </w:pPr>
      <w:r w:rsidRPr="00A51A4E">
        <w:rPr>
          <w:rFonts w:ascii="Times New Roman" w:eastAsia="Times New Roman" w:hAnsi="Times New Roman" w:cs="Times New Roman"/>
          <w:lang w:val="en-US" w:eastAsia="en-GB"/>
        </w:rPr>
        <w:lastRenderedPageBreak/>
        <w:t>Our study also demonstrated the association between age/sex class energetic patterns and environmental conditions.</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Reduced energy density and storage energy were associated</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 xml:space="preserve">with earlier sea ice breakup and this relationship was significant for all classes. </w:t>
      </w:r>
      <w:r w:rsidRPr="00AF043D">
        <w:rPr>
          <w:rFonts w:ascii="Times New Roman" w:eastAsia="Times New Roman" w:hAnsi="Times New Roman" w:cs="Times New Roman"/>
          <w:lang w:val="en-US" w:eastAsia="en-GB"/>
        </w:rPr>
        <w:t>Influence of sea ice dynamics on population energetics of Western Hudson Bay polar bears</w:t>
      </w:r>
      <w:r>
        <w:rPr>
          <w:rFonts w:ascii="Times New Roman" w:eastAsia="Times New Roman" w:hAnsi="Times New Roman" w:cs="Times New Roman"/>
          <w:lang w:val="en-US" w:eastAsia="en-GB"/>
        </w:rPr>
        <w:t>.</w:t>
      </w:r>
    </w:p>
    <w:p w14:paraId="00DBCE58" w14:textId="2EE88883" w:rsidR="00A51A4E" w:rsidRDefault="00A51A4E" w:rsidP="00CA3942">
      <w:pPr>
        <w:spacing w:after="240"/>
        <w:jc w:val="both"/>
        <w:rPr>
          <w:rFonts w:ascii="Times New Roman" w:eastAsia="Times New Roman" w:hAnsi="Times New Roman" w:cs="Times New Roman"/>
          <w:lang w:val="en-US" w:eastAsia="en-GB"/>
        </w:rPr>
      </w:pPr>
      <w:r w:rsidRPr="00A51A4E">
        <w:rPr>
          <w:rFonts w:ascii="Times New Roman" w:eastAsia="Times New Roman" w:hAnsi="Times New Roman" w:cs="Times New Roman"/>
          <w:lang w:val="en-US" w:eastAsia="en-GB"/>
        </w:rPr>
        <w:t>Sea ice is the most important single factor influencing polar</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bear demographic responses in the changing Arctic marine</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ecosystem</w:t>
      </w:r>
      <w:r>
        <w:rPr>
          <w:rFonts w:ascii="Times New Roman" w:eastAsia="Times New Roman" w:hAnsi="Times New Roman" w:cs="Times New Roman"/>
          <w:lang w:val="en-US" w:eastAsia="en-GB"/>
        </w:rPr>
        <w:t xml:space="preserve">. </w:t>
      </w:r>
      <w:r w:rsidRPr="00A51A4E">
        <w:rPr>
          <w:rFonts w:ascii="Times New Roman" w:eastAsia="Times New Roman" w:hAnsi="Times New Roman" w:cs="Times New Roman"/>
          <w:lang w:val="en-US" w:eastAsia="en-GB"/>
        </w:rPr>
        <w:t>Influence of sea ice dynamics on population energetics of Western Hudson Bay polar bears</w:t>
      </w:r>
      <w:r>
        <w:rPr>
          <w:rFonts w:ascii="Times New Roman" w:eastAsia="Times New Roman" w:hAnsi="Times New Roman" w:cs="Times New Roman"/>
          <w:lang w:val="en-US" w:eastAsia="en-GB"/>
        </w:rPr>
        <w:t>.</w:t>
      </w:r>
    </w:p>
    <w:p w14:paraId="43697223" w14:textId="391C46CC" w:rsidR="00A51A4E" w:rsidRPr="006530A6" w:rsidRDefault="00A51A4E" w:rsidP="00CA3942">
      <w:pPr>
        <w:spacing w:after="240"/>
        <w:jc w:val="both"/>
        <w:rPr>
          <w:rFonts w:ascii="Times New Roman" w:hAnsi="Times New Roman" w:cs="Times New Roman"/>
          <w:lang w:val="en-US"/>
        </w:rPr>
      </w:pPr>
      <w:r w:rsidRPr="00CA3942">
        <w:rPr>
          <w:rFonts w:ascii="Times New Roman" w:hAnsi="Times New Roman" w:cs="Times New Roman"/>
          <w:lang w:val="en-US"/>
        </w:rPr>
        <w:t>Spring sea-ice retreat will continue to arrive earlier and fall sea-ice advance will continue to arrive later, with no reversal in sight.</w:t>
      </w:r>
      <w:r w:rsidR="006530A6" w:rsidRPr="006530A6">
        <w:rPr>
          <w:rFonts w:ascii="Times New Roman" w:hAnsi="Times New Roman" w:cs="Times New Roman"/>
          <w:lang w:val="en-US"/>
        </w:rPr>
        <w:t xml:space="preserve"> </w:t>
      </w:r>
      <w:r w:rsidR="006530A6">
        <w:rPr>
          <w:rFonts w:ascii="Times New Roman" w:hAnsi="Times New Roman" w:cs="Times New Roman"/>
          <w:lang w:val="en-US"/>
        </w:rPr>
        <w:t>Sea-ice indicators of polar bear habitat.</w:t>
      </w:r>
    </w:p>
    <w:p w14:paraId="1460129E" w14:textId="3AA5DE87" w:rsidR="00A51A4E" w:rsidRDefault="00A51A4E" w:rsidP="00CA3942">
      <w:pPr>
        <w:spacing w:after="240"/>
        <w:jc w:val="both"/>
        <w:rPr>
          <w:rFonts w:ascii="Times New Roman" w:hAnsi="Times New Roman" w:cs="Times New Roman"/>
          <w:lang w:val="en-US"/>
        </w:rPr>
      </w:pPr>
      <w:r w:rsidRPr="00CA3942">
        <w:rPr>
          <w:lang w:val="en-US"/>
        </w:rPr>
        <w:t>Changes in sea ice have been shown to impact polar bear abundance, productivity, body condition, and distribution</w:t>
      </w:r>
      <w:r w:rsidR="006530A6" w:rsidRPr="006530A6">
        <w:rPr>
          <w:lang w:val="en-US"/>
        </w:rPr>
        <w:t>.</w:t>
      </w:r>
      <w:r w:rsidR="006530A6">
        <w:rPr>
          <w:lang w:val="en-US"/>
        </w:rPr>
        <w:t xml:space="preserve"> </w:t>
      </w:r>
      <w:r w:rsidR="006530A6">
        <w:rPr>
          <w:rFonts w:ascii="Times New Roman" w:hAnsi="Times New Roman" w:cs="Times New Roman"/>
          <w:lang w:val="en-US"/>
        </w:rPr>
        <w:t>Sea-ice indicators of polar bear habitat.</w:t>
      </w:r>
    </w:p>
    <w:p w14:paraId="0856BD22" w14:textId="3D1ADDA7" w:rsidR="006530A6" w:rsidRDefault="006530A6" w:rsidP="00CA3942">
      <w:pPr>
        <w:spacing w:after="240"/>
        <w:jc w:val="both"/>
        <w:rPr>
          <w:rFonts w:ascii="Times New Roman" w:hAnsi="Times New Roman" w:cs="Times New Roman"/>
          <w:lang w:val="en-US"/>
        </w:rPr>
      </w:pPr>
      <w:r w:rsidRPr="006530A6">
        <w:rPr>
          <w:rFonts w:ascii="Times New Roman" w:hAnsi="Times New Roman" w:cs="Times New Roman"/>
          <w:lang w:val="en-US"/>
        </w:rPr>
        <w:t xml:space="preserve">We estimated the abundance of the Davis Strait polar </w:t>
      </w:r>
      <w:proofErr w:type="spellStart"/>
      <w:r w:rsidRPr="006530A6">
        <w:rPr>
          <w:rFonts w:ascii="Times New Roman" w:hAnsi="Times New Roman" w:cs="Times New Roman"/>
          <w:lang w:val="en-US"/>
        </w:rPr>
        <w:t>bearsubpopulation</w:t>
      </w:r>
      <w:proofErr w:type="spellEnd"/>
      <w:r w:rsidRPr="006530A6">
        <w:rPr>
          <w:rFonts w:ascii="Times New Roman" w:hAnsi="Times New Roman" w:cs="Times New Roman"/>
          <w:lang w:val="en-US"/>
        </w:rPr>
        <w:t xml:space="preserve"> to be 2,158, which results in a relatively </w:t>
      </w:r>
      <w:proofErr w:type="spellStart"/>
      <w:r w:rsidRPr="006530A6">
        <w:rPr>
          <w:rFonts w:ascii="Times New Roman" w:hAnsi="Times New Roman" w:cs="Times New Roman"/>
          <w:lang w:val="en-US"/>
        </w:rPr>
        <w:t>highpopulation</w:t>
      </w:r>
      <w:proofErr w:type="spellEnd"/>
      <w:r w:rsidRPr="006530A6">
        <w:rPr>
          <w:rFonts w:ascii="Times New Roman" w:hAnsi="Times New Roman" w:cs="Times New Roman"/>
          <w:lang w:val="en-US"/>
        </w:rPr>
        <w:t xml:space="preserve"> density of polar bears of approximately 5.1 bears/1,000 km2of sea ice habitat (Taylor and Lee 1995). </w:t>
      </w:r>
      <w:proofErr w:type="spellStart"/>
      <w:r w:rsidRPr="006530A6">
        <w:rPr>
          <w:rFonts w:ascii="Times New Roman" w:hAnsi="Times New Roman" w:cs="Times New Roman"/>
          <w:lang w:val="en-US"/>
        </w:rPr>
        <w:t>Thisdensity</w:t>
      </w:r>
      <w:proofErr w:type="spellEnd"/>
      <w:r w:rsidRPr="006530A6">
        <w:rPr>
          <w:rFonts w:ascii="Times New Roman" w:hAnsi="Times New Roman" w:cs="Times New Roman"/>
          <w:lang w:val="en-US"/>
        </w:rPr>
        <w:t xml:space="preserve"> is greater than polar bear densities in other seasonal-ice subpopulations, which are approximately 3.5 bears/1,000 km2</w:t>
      </w:r>
      <w:r>
        <w:rPr>
          <w:rFonts w:ascii="Times New Roman" w:hAnsi="Times New Roman" w:cs="Times New Roman"/>
          <w:lang w:val="en-US"/>
        </w:rPr>
        <w:t xml:space="preserve">. </w:t>
      </w:r>
      <w:r w:rsidRPr="006530A6">
        <w:rPr>
          <w:rFonts w:ascii="Times New Roman" w:hAnsi="Times New Roman" w:cs="Times New Roman"/>
          <w:lang w:val="en-US"/>
        </w:rPr>
        <w:t>Population ecology of polar bears in Davis Strait, Canada and Greenland</w:t>
      </w:r>
      <w:r>
        <w:rPr>
          <w:rFonts w:ascii="Times New Roman" w:hAnsi="Times New Roman" w:cs="Times New Roman"/>
          <w:lang w:val="en-US"/>
        </w:rPr>
        <w:t>.</w:t>
      </w:r>
    </w:p>
    <w:p w14:paraId="2EC48B0A" w14:textId="1861451B" w:rsidR="006530A6" w:rsidRPr="006530A6" w:rsidRDefault="006530A6" w:rsidP="00CA3942">
      <w:pPr>
        <w:spacing w:after="240"/>
        <w:jc w:val="both"/>
        <w:rPr>
          <w:rFonts w:ascii="Times New Roman" w:eastAsia="Times New Roman" w:hAnsi="Times New Roman" w:cs="Times New Roman"/>
          <w:sz w:val="22"/>
          <w:szCs w:val="22"/>
          <w:lang w:val="en-US" w:eastAsia="en-GB"/>
        </w:rPr>
      </w:pPr>
      <w:r w:rsidRPr="00CA3942">
        <w:rPr>
          <w:rFonts w:ascii="Times New Roman" w:hAnsi="Times New Roman" w:cs="Times New Roman"/>
          <w:color w:val="000000"/>
          <w:shd w:val="clear" w:color="auto" w:fill="FFFFFF"/>
          <w:lang w:val="en-US"/>
        </w:rPr>
        <w:t xml:space="preserve">Polar bear populations studied in Svalbard, the Norwegian archipelago on the Barents Sea, were found to have up to a 10% loss in genetic diversity over a 20-year period, which correlated with a "rapid disappearance of </w:t>
      </w:r>
      <w:proofErr w:type="gramStart"/>
      <w:r w:rsidRPr="00CA3942">
        <w:rPr>
          <w:rFonts w:ascii="Times New Roman" w:hAnsi="Times New Roman" w:cs="Times New Roman"/>
          <w:color w:val="000000"/>
          <w:shd w:val="clear" w:color="auto" w:fill="FFFFFF"/>
          <w:lang w:val="en-US"/>
        </w:rPr>
        <w:t>Arctic sea</w:t>
      </w:r>
      <w:proofErr w:type="gramEnd"/>
      <w:r w:rsidRPr="00CA3942">
        <w:rPr>
          <w:rFonts w:ascii="Times New Roman" w:hAnsi="Times New Roman" w:cs="Times New Roman"/>
          <w:color w:val="000000"/>
          <w:shd w:val="clear" w:color="auto" w:fill="FFFFFF"/>
          <w:lang w:val="en-US"/>
        </w:rPr>
        <w:t xml:space="preserve"> ice,"</w:t>
      </w:r>
      <w:r w:rsidRPr="006530A6">
        <w:rPr>
          <w:rFonts w:ascii="Times New Roman" w:hAnsi="Times New Roman" w:cs="Times New Roman"/>
          <w:color w:val="000000"/>
          <w:shd w:val="clear" w:color="auto" w:fill="FFFFFF"/>
          <w:lang w:val="en-US"/>
        </w:rPr>
        <w:t xml:space="preserve"> </w:t>
      </w:r>
      <w:r>
        <w:rPr>
          <w:rFonts w:ascii="Times New Roman" w:hAnsi="Times New Roman" w:cs="Times New Roman"/>
          <w:color w:val="000000"/>
          <w:shd w:val="clear" w:color="auto" w:fill="FFFFFF"/>
          <w:lang w:val="en-US"/>
        </w:rPr>
        <w:t>Polar bears are inbreeding due to melting sea ice, posing risk to survival of the species, scientists say.</w:t>
      </w:r>
    </w:p>
    <w:p w14:paraId="763ADE2C" w14:textId="77777777" w:rsidR="00A04E02" w:rsidRPr="00A04E02" w:rsidRDefault="00A04E02" w:rsidP="00CA3942">
      <w:pPr>
        <w:jc w:val="both"/>
        <w:rPr>
          <w:rFonts w:ascii="Times New Roman" w:eastAsia="Times New Roman" w:hAnsi="Times New Roman" w:cs="Times New Roman"/>
          <w:lang w:eastAsia="en-GB"/>
        </w:rPr>
      </w:pPr>
      <w:commentRangeStart w:id="7"/>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inicialmente.</w:t>
      </w:r>
      <w:commentRangeEnd w:id="7"/>
      <w:r w:rsidR="00BD4705">
        <w:rPr>
          <w:rStyle w:val="CommentReference"/>
        </w:rPr>
        <w:commentReference w:id="7"/>
      </w:r>
    </w:p>
    <w:p w14:paraId="0EA44C40" w14:textId="77777777" w:rsidR="008472FE" w:rsidRDefault="008472FE" w:rsidP="00CA3942">
      <w:pPr>
        <w:spacing w:after="240"/>
        <w:jc w:val="both"/>
        <w:rPr>
          <w:rFonts w:ascii="Times New Roman" w:eastAsia="Times New Roman" w:hAnsi="Times New Roman" w:cs="Times New Roman"/>
          <w:lang w:eastAsia="en-GB"/>
        </w:rPr>
      </w:pPr>
    </w:p>
    <w:p w14:paraId="4B6A284F" w14:textId="31AC1FA6" w:rsidR="00A04E02" w:rsidRPr="008472FE" w:rsidRDefault="008472FE" w:rsidP="00CA3942">
      <w:pPr>
        <w:spacing w:after="24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Según hemos podido interpretar en los distintos artículos mencionados con anterioridad, y en la noticia publicada en el periódico ABC, los osos polares están sufriendo una disminución poblacional, o bien, se están viendo obligados a desplazarse a zonas donde la superficie de hielo fijo es mayor. Esto, también está produciendo la pérdida genética de esta especie y que los ejemplares que aún sobreviven se vean condicionados a adaptarse para cazar sus presas, que van a poder huir más fácilmente de estos predadores, por lo consiguiente, la falta de alimento es acusada. Al surgir la necesidad de desplazarse en busca de zonas con más hielo, se producen choques entre distintos ejemplares, lo que produce enfrentamientos </w:t>
      </w:r>
      <w:proofErr w:type="gramStart"/>
      <w:r>
        <w:rPr>
          <w:rFonts w:ascii="Times New Roman" w:eastAsia="Times New Roman" w:hAnsi="Times New Roman" w:cs="Times New Roman"/>
          <w:lang w:eastAsia="en-GB"/>
        </w:rPr>
        <w:t>y</w:t>
      </w:r>
      <w:proofErr w:type="gramEnd"/>
      <w:r>
        <w:rPr>
          <w:rFonts w:ascii="Times New Roman" w:eastAsia="Times New Roman" w:hAnsi="Times New Roman" w:cs="Times New Roman"/>
          <w:lang w:eastAsia="en-GB"/>
        </w:rPr>
        <w:t xml:space="preserve"> por lo tanto, perdida de vidas en ellos.  </w:t>
      </w:r>
    </w:p>
    <w:p w14:paraId="72239E12" w14:textId="77777777" w:rsidR="00A04E02" w:rsidRDefault="00A04E02" w:rsidP="00CA3942">
      <w:pPr>
        <w:jc w:val="both"/>
      </w:pPr>
    </w:p>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4T18:54:00Z" w:initials="FJBG">
    <w:p w14:paraId="3AAF6DE8" w14:textId="5E7F994F" w:rsidR="00282B1D" w:rsidRDefault="00282B1D">
      <w:pPr>
        <w:pStyle w:val="CommentText"/>
      </w:pPr>
      <w:r>
        <w:rPr>
          <w:rStyle w:val="CommentReference"/>
        </w:rPr>
        <w:annotationRef/>
      </w:r>
      <w:r>
        <w:t>En realidad, este trabajo no habla del impacto del cambio climático, sino de cómo cuantificar mediante satélite el estado de la cubierta de hielo que sustenta al oso. Interesante, pero no concluyente para nuestra pregunta.</w:t>
      </w:r>
    </w:p>
  </w:comment>
  <w:comment w:id="1" w:author="Francisco Javier Bonet García" w:date="2022-02-24T19:01:00Z" w:initials="FJBG">
    <w:p w14:paraId="436A3F1D" w14:textId="43B950AE" w:rsidR="005472B5" w:rsidRDefault="005472B5">
      <w:pPr>
        <w:pStyle w:val="CommentText"/>
      </w:pPr>
      <w:r>
        <w:rPr>
          <w:rStyle w:val="CommentReference"/>
        </w:rPr>
        <w:annotationRef/>
      </w:r>
      <w:r>
        <w:t>Este es bueno.</w:t>
      </w:r>
    </w:p>
  </w:comment>
  <w:comment w:id="2" w:author="Francisco Javier Bonet García" w:date="2022-02-24T20:34:00Z" w:initials="FJBG">
    <w:p w14:paraId="4B004A53" w14:textId="3EE0252E" w:rsidR="00A530CD" w:rsidRDefault="00A530CD">
      <w:pPr>
        <w:pStyle w:val="CommentText"/>
      </w:pPr>
      <w:r>
        <w:rPr>
          <w:rStyle w:val="CommentReference"/>
        </w:rPr>
        <w:annotationRef/>
      </w:r>
      <w:r>
        <w:t>Este también es muy útil porque aporta información sobre la relación que hay entre el hilo y el balance de energía de la población de osos.</w:t>
      </w:r>
    </w:p>
  </w:comment>
  <w:comment w:id="3" w:author="Francisco Javier Bonet García" w:date="2022-02-24T20:35:00Z" w:initials="FJBG">
    <w:p w14:paraId="08B2D7B1" w14:textId="02AF85B0" w:rsidR="00A530CD" w:rsidRDefault="00A530CD">
      <w:pPr>
        <w:pStyle w:val="CommentText"/>
      </w:pPr>
      <w:r>
        <w:rPr>
          <w:rStyle w:val="CommentReference"/>
        </w:rPr>
        <w:annotationRef/>
      </w:r>
      <w:r>
        <w:t xml:space="preserve">También válido porque da información sobre la ecología de las poblaciones de osos en un lugar muy grande. </w:t>
      </w:r>
    </w:p>
  </w:comment>
  <w:comment w:id="4" w:author="Francisco Javier Bonet García" w:date="2022-02-24T20:36:00Z" w:initials="FJBG">
    <w:p w14:paraId="0236EBF2" w14:textId="2C0C12FC" w:rsidR="00695F65" w:rsidRDefault="00695F65">
      <w:pPr>
        <w:pStyle w:val="CommentText"/>
      </w:pPr>
      <w:r>
        <w:rPr>
          <w:rStyle w:val="CommentReference"/>
        </w:rPr>
        <w:annotationRef/>
      </w:r>
      <w:r>
        <w:rPr>
          <w:rStyle w:val="CommentReference"/>
        </w:rPr>
        <w:t xml:space="preserve">Noticia periodística que trata el tema con cautela y basándose en evidencias científicas. </w:t>
      </w:r>
    </w:p>
  </w:comment>
  <w:comment w:id="7" w:author="Francisco Javier Bonet García" w:date="2022-02-24T20:40:00Z" w:initials="FJBG">
    <w:p w14:paraId="68A22BE7" w14:textId="67EFB32B" w:rsidR="00BD4705" w:rsidRDefault="00BD4705">
      <w:pPr>
        <w:pStyle w:val="CommentText"/>
      </w:pPr>
      <w:r>
        <w:rPr>
          <w:rStyle w:val="CommentReference"/>
        </w:rPr>
        <w:annotationRef/>
      </w:r>
      <w:r>
        <w:t>Muy bien hilado.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F6DE8" w15:done="0"/>
  <w15:commentEx w15:paraId="436A3F1D" w15:done="0"/>
  <w15:commentEx w15:paraId="4B004A53" w15:done="0"/>
  <w15:commentEx w15:paraId="08B2D7B1" w15:done="0"/>
  <w15:commentEx w15:paraId="0236EBF2" w15:done="0"/>
  <w15:commentEx w15:paraId="68A22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52C9" w16cex:dateUtc="2022-02-24T17:54:00Z"/>
  <w16cex:commentExtensible w16cex:durableId="25C25491" w16cex:dateUtc="2022-02-24T18:01:00Z"/>
  <w16cex:commentExtensible w16cex:durableId="25C26A44" w16cex:dateUtc="2022-02-24T19:34:00Z"/>
  <w16cex:commentExtensible w16cex:durableId="25C26A88" w16cex:dateUtc="2022-02-24T19:35:00Z"/>
  <w16cex:commentExtensible w16cex:durableId="25C26ABF" w16cex:dateUtc="2022-02-24T19:36:00Z"/>
  <w16cex:commentExtensible w16cex:durableId="25C26BC6" w16cex:dateUtc="2022-02-24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F6DE8" w16cid:durableId="25C252C9"/>
  <w16cid:commentId w16cid:paraId="436A3F1D" w16cid:durableId="25C25491"/>
  <w16cid:commentId w16cid:paraId="4B004A53" w16cid:durableId="25C26A44"/>
  <w16cid:commentId w16cid:paraId="08B2D7B1" w16cid:durableId="25C26A88"/>
  <w16cid:commentId w16cid:paraId="0236EBF2" w16cid:durableId="25C26ABF"/>
  <w16cid:commentId w16cid:paraId="68A22BE7" w16cid:durableId="25C26B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17127"/>
    <w:multiLevelType w:val="multilevel"/>
    <w:tmpl w:val="603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01597E"/>
    <w:rsid w:val="00282B1D"/>
    <w:rsid w:val="005472B5"/>
    <w:rsid w:val="006530A6"/>
    <w:rsid w:val="00695F65"/>
    <w:rsid w:val="008472FE"/>
    <w:rsid w:val="0090063F"/>
    <w:rsid w:val="009059E6"/>
    <w:rsid w:val="0093604B"/>
    <w:rsid w:val="00A04E02"/>
    <w:rsid w:val="00A17B3E"/>
    <w:rsid w:val="00A51A4E"/>
    <w:rsid w:val="00A530CD"/>
    <w:rsid w:val="00A803D6"/>
    <w:rsid w:val="00AF043D"/>
    <w:rsid w:val="00BD4705"/>
    <w:rsid w:val="00CA39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17B3E"/>
    <w:rPr>
      <w:color w:val="0000FF"/>
      <w:u w:val="single"/>
    </w:rPr>
  </w:style>
  <w:style w:type="paragraph" w:styleId="Revision">
    <w:name w:val="Revision"/>
    <w:hidden/>
    <w:uiPriority w:val="99"/>
    <w:semiHidden/>
    <w:rsid w:val="00282B1D"/>
  </w:style>
  <w:style w:type="character" w:styleId="CommentReference">
    <w:name w:val="annotation reference"/>
    <w:basedOn w:val="DefaultParagraphFont"/>
    <w:uiPriority w:val="99"/>
    <w:semiHidden/>
    <w:unhideWhenUsed/>
    <w:rsid w:val="00282B1D"/>
    <w:rPr>
      <w:sz w:val="16"/>
      <w:szCs w:val="16"/>
    </w:rPr>
  </w:style>
  <w:style w:type="paragraph" w:styleId="CommentText">
    <w:name w:val="annotation text"/>
    <w:basedOn w:val="Normal"/>
    <w:link w:val="CommentTextChar"/>
    <w:uiPriority w:val="99"/>
    <w:semiHidden/>
    <w:unhideWhenUsed/>
    <w:rsid w:val="00282B1D"/>
    <w:rPr>
      <w:sz w:val="20"/>
      <w:szCs w:val="20"/>
    </w:rPr>
  </w:style>
  <w:style w:type="character" w:customStyle="1" w:styleId="CommentTextChar">
    <w:name w:val="Comment Text Char"/>
    <w:basedOn w:val="DefaultParagraphFont"/>
    <w:link w:val="CommentText"/>
    <w:uiPriority w:val="99"/>
    <w:semiHidden/>
    <w:rsid w:val="00282B1D"/>
    <w:rPr>
      <w:sz w:val="20"/>
      <w:szCs w:val="20"/>
    </w:rPr>
  </w:style>
  <w:style w:type="paragraph" w:styleId="CommentSubject">
    <w:name w:val="annotation subject"/>
    <w:basedOn w:val="CommentText"/>
    <w:next w:val="CommentText"/>
    <w:link w:val="CommentSubjectChar"/>
    <w:uiPriority w:val="99"/>
    <w:semiHidden/>
    <w:unhideWhenUsed/>
    <w:rsid w:val="00282B1D"/>
    <w:rPr>
      <w:b/>
      <w:bCs/>
    </w:rPr>
  </w:style>
  <w:style w:type="character" w:customStyle="1" w:styleId="CommentSubjectChar">
    <w:name w:val="Comment Subject Char"/>
    <w:basedOn w:val="CommentTextChar"/>
    <w:link w:val="CommentSubject"/>
    <w:uiPriority w:val="99"/>
    <w:semiHidden/>
    <w:rsid w:val="00282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6245">
      <w:bodyDiv w:val="1"/>
      <w:marLeft w:val="0"/>
      <w:marRight w:val="0"/>
      <w:marTop w:val="0"/>
      <w:marBottom w:val="0"/>
      <w:divBdr>
        <w:top w:val="none" w:sz="0" w:space="0" w:color="auto"/>
        <w:left w:val="none" w:sz="0" w:space="0" w:color="auto"/>
        <w:bottom w:val="none" w:sz="0" w:space="0" w:color="auto"/>
        <w:right w:val="none" w:sz="0" w:space="0" w:color="auto"/>
      </w:divBdr>
    </w:div>
    <w:div w:id="726798666">
      <w:bodyDiv w:val="1"/>
      <w:marLeft w:val="0"/>
      <w:marRight w:val="0"/>
      <w:marTop w:val="0"/>
      <w:marBottom w:val="0"/>
      <w:divBdr>
        <w:top w:val="none" w:sz="0" w:space="0" w:color="auto"/>
        <w:left w:val="none" w:sz="0" w:space="0" w:color="auto"/>
        <w:bottom w:val="none" w:sz="0" w:space="0" w:color="auto"/>
        <w:right w:val="none" w:sz="0" w:space="0" w:color="auto"/>
      </w:divBdr>
    </w:div>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817496420">
      <w:bodyDiv w:val="1"/>
      <w:marLeft w:val="0"/>
      <w:marRight w:val="0"/>
      <w:marTop w:val="0"/>
      <w:marBottom w:val="0"/>
      <w:divBdr>
        <w:top w:val="none" w:sz="0" w:space="0" w:color="auto"/>
        <w:left w:val="none" w:sz="0" w:space="0" w:color="auto"/>
        <w:bottom w:val="none" w:sz="0" w:space="0" w:color="auto"/>
        <w:right w:val="none" w:sz="0" w:space="0" w:color="auto"/>
      </w:divBdr>
      <w:divsChild>
        <w:div w:id="348797443">
          <w:marLeft w:val="0"/>
          <w:marRight w:val="0"/>
          <w:marTop w:val="0"/>
          <w:marBottom w:val="0"/>
          <w:divBdr>
            <w:top w:val="none" w:sz="0" w:space="0" w:color="auto"/>
            <w:left w:val="none" w:sz="0" w:space="0" w:color="auto"/>
            <w:bottom w:val="none" w:sz="0" w:space="0" w:color="auto"/>
            <w:right w:val="none" w:sz="0" w:space="0" w:color="auto"/>
          </w:divBdr>
        </w:div>
      </w:divsChild>
    </w:div>
    <w:div w:id="824467970">
      <w:bodyDiv w:val="1"/>
      <w:marLeft w:val="0"/>
      <w:marRight w:val="0"/>
      <w:marTop w:val="0"/>
      <w:marBottom w:val="0"/>
      <w:divBdr>
        <w:top w:val="none" w:sz="0" w:space="0" w:color="auto"/>
        <w:left w:val="none" w:sz="0" w:space="0" w:color="auto"/>
        <w:bottom w:val="none" w:sz="0" w:space="0" w:color="auto"/>
        <w:right w:val="none" w:sz="0" w:space="0" w:color="auto"/>
      </w:divBdr>
    </w:div>
    <w:div w:id="17877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697</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11</cp:revision>
  <dcterms:created xsi:type="dcterms:W3CDTF">2022-02-23T09:19:00Z</dcterms:created>
  <dcterms:modified xsi:type="dcterms:W3CDTF">2022-02-24T19:40:00Z</dcterms:modified>
</cp:coreProperties>
</file>