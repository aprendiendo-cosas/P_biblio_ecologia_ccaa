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561A" w14:textId="77777777" w:rsidR="00CA2731" w:rsidRDefault="006F1BFE">
      <w:pPr>
        <w:jc w:val="center"/>
        <w:rPr>
          <w:rFonts w:ascii="Times New Roman" w:eastAsia="Times New Roman" w:hAnsi="Times New Roman" w:cs="Times New Roman"/>
          <w:lang w:val="es-ES" w:eastAsia="en-GB"/>
        </w:rPr>
      </w:pPr>
      <w:r>
        <w:rPr>
          <w:rFonts w:ascii="Arial" w:eastAsia="Times New Roman" w:hAnsi="Arial" w:cs="Arial"/>
          <w:b/>
          <w:bCs/>
          <w:color w:val="000000"/>
          <w:sz w:val="28"/>
          <w:szCs w:val="28"/>
          <w:lang w:val="es-ES" w:eastAsia="en-GB"/>
        </w:rPr>
        <w:t>[PON AQUÍ LA PREGUNTA QUE VAS A ANALIZAR]</w:t>
      </w:r>
    </w:p>
    <w:p w14:paraId="5A5AFC89" w14:textId="77777777" w:rsidR="00CA2731" w:rsidRDefault="00CA2731">
      <w:pPr>
        <w:rPr>
          <w:rFonts w:ascii="Times New Roman" w:eastAsia="Times New Roman" w:hAnsi="Times New Roman" w:cs="Times New Roman"/>
          <w:lang w:eastAsia="en-GB"/>
        </w:rPr>
      </w:pPr>
    </w:p>
    <w:p w14:paraId="6F96EC7B" w14:textId="77777777" w:rsidR="00CA2731" w:rsidRDefault="00CA2731">
      <w:pPr>
        <w:rPr>
          <w:rFonts w:ascii="Times New Roman" w:eastAsia="Times New Roman" w:hAnsi="Times New Roman" w:cs="Times New Roman"/>
          <w:lang w:eastAsia="en-GB"/>
        </w:rPr>
      </w:pPr>
    </w:p>
    <w:p w14:paraId="0BFB2D4A" w14:textId="77777777" w:rsidR="00CA2731" w:rsidRDefault="006F1BFE">
      <w:r>
        <w:rPr>
          <w:rFonts w:ascii="Arial" w:eastAsia="Times New Roman" w:hAnsi="Arial" w:cs="Arial"/>
          <w:b/>
          <w:bCs/>
          <w:color w:val="000000"/>
          <w:sz w:val="22"/>
          <w:szCs w:val="22"/>
          <w:lang w:eastAsia="en-GB"/>
        </w:rPr>
        <w:t xml:space="preserve">Miembros del grupo: </w:t>
      </w:r>
      <w:r>
        <w:rPr>
          <w:rFonts w:ascii="Times New Roman" w:eastAsia="Times New Roman" w:hAnsi="Times New Roman" w:cs="Times New Roman"/>
          <w:b/>
          <w:bCs/>
          <w:color w:val="000000"/>
          <w:sz w:val="22"/>
          <w:szCs w:val="22"/>
          <w:lang w:eastAsia="en-GB"/>
        </w:rPr>
        <w:t>José Ignacio Sánchez Abad, Giulia Loporchio</w:t>
      </w:r>
    </w:p>
    <w:p w14:paraId="3E051413" w14:textId="77777777" w:rsidR="00CA2731" w:rsidRDefault="006F1BFE">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r>
    </w:p>
    <w:p w14:paraId="63DFEC79" w14:textId="77777777" w:rsidR="00CA2731" w:rsidRDefault="006F1BFE">
      <w:r>
        <w:rPr>
          <w:rFonts w:ascii="Arial" w:eastAsia="Times New Roman" w:hAnsi="Arial" w:cs="Arial"/>
          <w:b/>
          <w:bCs/>
          <w:color w:val="000000"/>
          <w:sz w:val="22"/>
          <w:szCs w:val="22"/>
          <w:lang w:eastAsia="en-GB"/>
        </w:rPr>
        <w:t>Elementos clave de la pregunta seleccionada. Estos elementos se usarán para hacer la búsqueda bibliográfica.</w:t>
      </w:r>
      <w:r>
        <w:rPr>
          <w:rFonts w:ascii="Times New Roman" w:eastAsia="Times New Roman" w:hAnsi="Times New Roman" w:cs="Times New Roman"/>
          <w:b/>
          <w:bCs/>
          <w:color w:val="000000"/>
          <w:sz w:val="22"/>
          <w:szCs w:val="22"/>
          <w:lang w:eastAsia="en-GB"/>
        </w:rPr>
        <w:t xml:space="preserve"> </w:t>
      </w:r>
    </w:p>
    <w:p w14:paraId="207FDA6A" w14:textId="77777777" w:rsidR="00CA2731" w:rsidRDefault="00CA2731">
      <w:pPr>
        <w:rPr>
          <w:rFonts w:ascii="Times New Roman" w:eastAsia="Times New Roman" w:hAnsi="Times New Roman" w:cs="Times New Roman"/>
          <w:b/>
          <w:bCs/>
          <w:color w:val="000000"/>
          <w:sz w:val="22"/>
          <w:szCs w:val="22"/>
          <w:lang w:eastAsia="en-GB"/>
        </w:rPr>
      </w:pPr>
    </w:p>
    <w:p w14:paraId="63EAE308" w14:textId="71A9D19D" w:rsidR="00CA2731" w:rsidRDefault="006F1BFE">
      <w:r>
        <w:rPr>
          <w:rFonts w:ascii="Times New Roman" w:eastAsia="Times New Roman" w:hAnsi="Times New Roman" w:cs="Times New Roman"/>
          <w:color w:val="000000"/>
          <w:sz w:val="22"/>
          <w:szCs w:val="22"/>
          <w:lang w:eastAsia="en-GB"/>
        </w:rPr>
        <w:t>(((TS=(biodiversity)) AND TS=(</w:t>
      </w:r>
      <w:del w:id="0" w:author="Francisco Javier Bonet García" w:date="2022-02-28T00:52:00Z">
        <w:r w:rsidDel="00917BEB">
          <w:rPr>
            <w:rFonts w:ascii="Times New Roman" w:eastAsia="Times New Roman" w:hAnsi="Times New Roman" w:cs="Times New Roman"/>
            <w:color w:val="000000"/>
            <w:sz w:val="22"/>
            <w:szCs w:val="22"/>
            <w:lang w:eastAsia="en-GB"/>
          </w:rPr>
          <w:delText xml:space="preserve">protective </w:delText>
        </w:r>
      </w:del>
      <w:ins w:id="1" w:author="Francisco Javier Bonet García" w:date="2022-02-28T00:52:00Z">
        <w:r w:rsidR="00917BEB" w:rsidRPr="00917BEB">
          <w:rPr>
            <w:rFonts w:ascii="Times New Roman" w:eastAsia="Times New Roman" w:hAnsi="Times New Roman" w:cs="Times New Roman"/>
            <w:color w:val="000000"/>
            <w:sz w:val="22"/>
            <w:szCs w:val="22"/>
            <w:lang w:val="en-US" w:eastAsia="en-GB"/>
            <w:rPrChange w:id="2" w:author="Francisco Javier Bonet García" w:date="2022-02-28T00:52:00Z">
              <w:rPr>
                <w:rFonts w:ascii="Times New Roman" w:eastAsia="Times New Roman" w:hAnsi="Times New Roman" w:cs="Times New Roman"/>
                <w:color w:val="000000"/>
                <w:sz w:val="22"/>
                <w:szCs w:val="22"/>
                <w:lang w:val="es-ES" w:eastAsia="en-GB"/>
              </w:rPr>
            </w:rPrChange>
          </w:rPr>
          <w:t>protected</w:t>
        </w:r>
        <w:r w:rsidR="00917BEB">
          <w:rPr>
            <w:rFonts w:ascii="Times New Roman" w:eastAsia="Times New Roman" w:hAnsi="Times New Roman" w:cs="Times New Roman"/>
            <w:color w:val="000000"/>
            <w:sz w:val="22"/>
            <w:szCs w:val="22"/>
            <w:lang w:eastAsia="en-GB"/>
          </w:rPr>
          <w:t xml:space="preserve"> </w:t>
        </w:r>
      </w:ins>
      <w:r>
        <w:rPr>
          <w:rFonts w:ascii="Times New Roman" w:eastAsia="Times New Roman" w:hAnsi="Times New Roman" w:cs="Times New Roman"/>
          <w:color w:val="000000"/>
          <w:sz w:val="22"/>
          <w:szCs w:val="22"/>
          <w:lang w:eastAsia="en-GB"/>
        </w:rPr>
        <w:t>area))) AND TS=(loss of biodiversity)</w:t>
      </w:r>
    </w:p>
    <w:p w14:paraId="45149188" w14:textId="77777777" w:rsidR="00CA2731" w:rsidRDefault="00CA2731">
      <w:pPr>
        <w:rPr>
          <w:rFonts w:ascii="Times New Roman" w:eastAsia="Times New Roman" w:hAnsi="Times New Roman" w:cs="Times New Roman"/>
          <w:lang w:eastAsia="en-GB"/>
        </w:rPr>
      </w:pPr>
    </w:p>
    <w:p w14:paraId="411FF043" w14:textId="77777777" w:rsidR="00CA2731" w:rsidRDefault="006F1BFE">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r>
    </w:p>
    <w:p w14:paraId="01511CBA" w14:textId="77777777" w:rsidR="00CA2731" w:rsidRDefault="006F1BFE">
      <w:pPr>
        <w:rPr>
          <w:rFonts w:ascii="Times New Roman" w:eastAsia="Times New Roman" w:hAnsi="Times New Roman" w:cs="Times New Roman"/>
          <w:lang w:eastAsia="en-GB"/>
        </w:rPr>
      </w:pPr>
      <w:r>
        <w:rPr>
          <w:rFonts w:ascii="Arial" w:eastAsia="Times New Roman" w:hAnsi="Arial" w:cs="Arial"/>
          <w:b/>
          <w:bCs/>
          <w:color w:val="000000"/>
          <w:sz w:val="22"/>
          <w:szCs w:val="22"/>
          <w:lang w:eastAsia="en-GB"/>
        </w:rPr>
        <w:t>Selección de 4 artículos científicos recientes (después de 2010) sobre la pregunta.</w:t>
      </w:r>
    </w:p>
    <w:p w14:paraId="1FC7ABA4" w14:textId="77777777" w:rsidR="00CA2731" w:rsidRDefault="00CA2731">
      <w:pPr>
        <w:spacing w:after="240"/>
        <w:rPr>
          <w:rFonts w:ascii="Arial" w:eastAsia="Times New Roman" w:hAnsi="Arial" w:cs="Arial"/>
          <w:color w:val="000000"/>
          <w:sz w:val="22"/>
          <w:szCs w:val="22"/>
          <w:lang w:eastAsia="en-GB"/>
        </w:rPr>
      </w:pPr>
    </w:p>
    <w:p w14:paraId="4A108287" w14:textId="570C0571" w:rsidR="00CA2731" w:rsidRDefault="00917BEB">
      <w:pPr>
        <w:spacing w:after="240"/>
      </w:pPr>
      <w:ins w:id="3" w:author="Francisco Javier Bonet García" w:date="2022-02-28T00:53:00Z">
        <w:r>
          <w:rPr>
            <w:rStyle w:val="EnlacedeInternet"/>
            <w:rFonts w:ascii="Arial" w:eastAsia="Times New Roman" w:hAnsi="Arial" w:cs="Arial"/>
            <w:color w:val="000000"/>
            <w:sz w:val="22"/>
            <w:szCs w:val="22"/>
            <w:lang w:eastAsia="en-GB"/>
          </w:rPr>
          <w:fldChar w:fldCharType="begin"/>
        </w:r>
        <w:r>
          <w:rPr>
            <w:rStyle w:val="EnlacedeInternet"/>
            <w:rFonts w:ascii="Arial" w:eastAsia="Times New Roman" w:hAnsi="Arial" w:cs="Arial"/>
            <w:color w:val="000000"/>
            <w:sz w:val="22"/>
            <w:szCs w:val="22"/>
            <w:lang w:eastAsia="en-GB"/>
          </w:rPr>
          <w:instrText xml:space="preserve"> HYPERLINK "</w:instrText>
        </w:r>
      </w:ins>
      <w:commentRangeStart w:id="4"/>
      <w:r>
        <w:rPr>
          <w:rStyle w:val="EnlacedeInternet"/>
          <w:rFonts w:ascii="Arial" w:eastAsia="Times New Roman" w:hAnsi="Arial" w:cs="Arial"/>
          <w:color w:val="000000"/>
          <w:sz w:val="22"/>
          <w:szCs w:val="22"/>
          <w:lang w:eastAsia="en-GB"/>
        </w:rPr>
        <w:instrText>https://www.sciencedirect.com/science/article/pii/S1617138119302894?via%3Dihub</w:instrText>
      </w:r>
      <w:commentRangeEnd w:id="4"/>
      <w:ins w:id="5" w:author="Francisco Javier Bonet García" w:date="2022-02-28T00:53:00Z">
        <w:r>
          <w:rPr>
            <w:rStyle w:val="EnlacedeInternet"/>
            <w:rFonts w:ascii="Arial" w:eastAsia="Times New Roman" w:hAnsi="Arial" w:cs="Arial"/>
            <w:color w:val="000000"/>
            <w:sz w:val="22"/>
            <w:szCs w:val="22"/>
            <w:lang w:eastAsia="en-GB"/>
          </w:rPr>
          <w:instrText xml:space="preserve">" </w:instrText>
        </w:r>
        <w:r>
          <w:rPr>
            <w:rStyle w:val="EnlacedeInternet"/>
            <w:rFonts w:ascii="Arial" w:eastAsia="Times New Roman" w:hAnsi="Arial" w:cs="Arial"/>
            <w:color w:val="000000"/>
            <w:sz w:val="22"/>
            <w:szCs w:val="22"/>
            <w:lang w:eastAsia="en-GB"/>
          </w:rPr>
          <w:fldChar w:fldCharType="separate"/>
        </w:r>
      </w:ins>
      <w:r w:rsidRPr="00497F83">
        <w:rPr>
          <w:rStyle w:val="Hyperlink"/>
          <w:rFonts w:ascii="Arial" w:eastAsia="Times New Roman" w:hAnsi="Arial" w:cs="Arial"/>
          <w:sz w:val="22"/>
          <w:szCs w:val="22"/>
          <w:lang w:eastAsia="en-GB"/>
        </w:rPr>
        <w:t>https://www.sciencedirect.com/science/article/pii/S1617138119302894?via%3Dihub</w:t>
      </w:r>
      <w:ins w:id="6" w:author="Francisco Javier Bonet García" w:date="2022-02-28T00:53:00Z">
        <w:r>
          <w:rPr>
            <w:rStyle w:val="EnlacedeInternet"/>
            <w:rFonts w:ascii="Arial" w:eastAsia="Times New Roman" w:hAnsi="Arial" w:cs="Arial"/>
            <w:color w:val="000000"/>
            <w:sz w:val="22"/>
            <w:szCs w:val="22"/>
            <w:lang w:eastAsia="en-GB"/>
          </w:rPr>
          <w:fldChar w:fldCharType="end"/>
        </w:r>
      </w:ins>
      <w:r>
        <w:rPr>
          <w:rStyle w:val="CommentReference"/>
        </w:rPr>
        <w:commentReference w:id="4"/>
      </w:r>
    </w:p>
    <w:commentRangeStart w:id="7"/>
    <w:p w14:paraId="766C531D" w14:textId="77777777" w:rsidR="00CA2731" w:rsidRDefault="006F1BFE">
      <w:pPr>
        <w:spacing w:after="240"/>
      </w:pPr>
      <w:r>
        <w:fldChar w:fldCharType="begin"/>
      </w:r>
      <w:r>
        <w:instrText xml:space="preserve"> HYPERLINK \h </w:instrText>
      </w:r>
      <w:r>
        <w:fldChar w:fldCharType="separate"/>
      </w:r>
      <w:r>
        <w:rPr>
          <w:rStyle w:val="EnlacedeInternet"/>
          <w:rFonts w:ascii="Arial" w:eastAsia="Times New Roman" w:hAnsi="Arial" w:cs="Arial"/>
          <w:color w:val="000000"/>
          <w:sz w:val="22"/>
          <w:szCs w:val="22"/>
          <w:lang w:eastAsia="en-GB"/>
        </w:rPr>
        <w:t>https://wires.onlinelibrary.wiley.com/doi/10.1002/wcc.555</w:t>
      </w:r>
      <w:r>
        <w:rPr>
          <w:rStyle w:val="EnlacedeInternet"/>
          <w:rFonts w:ascii="Arial" w:eastAsia="Times New Roman" w:hAnsi="Arial" w:cs="Arial"/>
          <w:color w:val="000000"/>
          <w:sz w:val="22"/>
          <w:szCs w:val="22"/>
          <w:lang w:eastAsia="en-GB"/>
        </w:rPr>
        <w:fldChar w:fldCharType="end"/>
      </w:r>
      <w:commentRangeEnd w:id="7"/>
      <w:r w:rsidR="00917BEB">
        <w:rPr>
          <w:rStyle w:val="CommentReference"/>
        </w:rPr>
        <w:commentReference w:id="7"/>
      </w:r>
    </w:p>
    <w:commentRangeStart w:id="8"/>
    <w:p w14:paraId="34BD6E6E" w14:textId="77777777" w:rsidR="00CA2731" w:rsidRDefault="006F1BFE">
      <w:pPr>
        <w:spacing w:after="240"/>
        <w:rPr>
          <w:rFonts w:ascii="Arial" w:eastAsia="Times New Roman" w:hAnsi="Arial" w:cs="Arial"/>
          <w:color w:val="000000"/>
          <w:sz w:val="22"/>
          <w:szCs w:val="22"/>
          <w:lang w:eastAsia="en-GB"/>
        </w:rPr>
      </w:pPr>
      <w:r>
        <w:fldChar w:fldCharType="begin"/>
      </w:r>
      <w:r>
        <w:instrText xml:space="preserve"> HYPERLINK "https://www.mdpi.com/2071-1050/9/9/1519" \h </w:instrText>
      </w:r>
      <w:r>
        <w:fldChar w:fldCharType="separate"/>
      </w:r>
      <w:r>
        <w:rPr>
          <w:rStyle w:val="EnlacedeInternet"/>
          <w:rFonts w:ascii="Arial" w:eastAsia="Times New Roman" w:hAnsi="Arial" w:cs="Arial"/>
          <w:color w:val="000000"/>
          <w:sz w:val="22"/>
          <w:szCs w:val="22"/>
          <w:lang w:eastAsia="en-GB"/>
        </w:rPr>
        <w:t>https://www.mdpi.com/2071-1050/9/9/1519</w:t>
      </w:r>
      <w:r>
        <w:rPr>
          <w:rStyle w:val="EnlacedeInternet"/>
          <w:rFonts w:ascii="Arial" w:eastAsia="Times New Roman" w:hAnsi="Arial" w:cs="Arial"/>
          <w:color w:val="000000"/>
          <w:sz w:val="22"/>
          <w:szCs w:val="22"/>
          <w:lang w:eastAsia="en-GB"/>
        </w:rPr>
        <w:fldChar w:fldCharType="end"/>
      </w:r>
      <w:hyperlink>
        <w:r>
          <w:rPr>
            <w:rFonts w:ascii="Arial" w:eastAsia="Times New Roman" w:hAnsi="Arial" w:cs="Arial"/>
            <w:color w:val="000000"/>
            <w:sz w:val="22"/>
            <w:szCs w:val="22"/>
            <w:lang w:eastAsia="en-GB"/>
          </w:rPr>
          <w:t xml:space="preserve"> </w:t>
        </w:r>
      </w:hyperlink>
      <w:commentRangeEnd w:id="8"/>
      <w:r w:rsidR="00917BEB">
        <w:rPr>
          <w:rStyle w:val="CommentReference"/>
        </w:rPr>
        <w:commentReference w:id="8"/>
      </w:r>
    </w:p>
    <w:p w14:paraId="62424534" w14:textId="77777777" w:rsidR="00CA2731" w:rsidRDefault="006F1BFE">
      <w:pPr>
        <w:spacing w:after="240"/>
      </w:pPr>
      <w:hyperlink>
        <w:r>
          <w:rPr>
            <w:rStyle w:val="EnlacedeInternet"/>
            <w:rFonts w:ascii="Arial" w:eastAsia="Times New Roman" w:hAnsi="Arial" w:cs="Arial"/>
            <w:color w:val="000000"/>
            <w:sz w:val="22"/>
            <w:szCs w:val="22"/>
            <w:lang w:eastAsia="en-GB"/>
          </w:rPr>
          <w:t>https://www.mdpi.com/2071-1050/12/17/6913</w:t>
        </w:r>
      </w:hyperlink>
    </w:p>
    <w:p w14:paraId="2365D487" w14:textId="77777777" w:rsidR="00CA2731" w:rsidRDefault="00CA2731">
      <w:pPr>
        <w:spacing w:after="240"/>
        <w:rPr>
          <w:rFonts w:ascii="Times New Roman" w:eastAsia="Times New Roman" w:hAnsi="Times New Roman" w:cs="Times New Roman"/>
          <w:lang w:eastAsia="en-GB"/>
        </w:rPr>
      </w:pPr>
    </w:p>
    <w:p w14:paraId="14970375" w14:textId="77777777" w:rsidR="00CA2731" w:rsidRDefault="006F1BFE">
      <w:pPr>
        <w:rPr>
          <w:rFonts w:ascii="Times New Roman" w:eastAsia="Times New Roman" w:hAnsi="Times New Roman" w:cs="Times New Roman"/>
          <w:lang w:eastAsia="en-GB"/>
        </w:rPr>
      </w:pPr>
      <w:r>
        <w:rPr>
          <w:rFonts w:ascii="Arial" w:eastAsia="Times New Roman" w:hAnsi="Arial" w:cs="Arial"/>
          <w:b/>
          <w:bCs/>
          <w:color w:val="000000"/>
          <w:sz w:val="22"/>
          <w:szCs w:val="22"/>
          <w:lang w:eastAsia="en-GB"/>
        </w:rPr>
        <w:t>Selección de al menos 1 artículo o informe no científico sobre la pregunta.</w:t>
      </w:r>
    </w:p>
    <w:commentRangeStart w:id="9"/>
    <w:p w14:paraId="006C4CC4" w14:textId="77777777" w:rsidR="00CA2731" w:rsidRDefault="006F1BFE">
      <w:r>
        <w:fldChar w:fldCharType="begin"/>
      </w:r>
      <w:r>
        <w:instrText xml:space="preserve"> HYPERLINK \h </w:instrText>
      </w:r>
      <w:r>
        <w:fldChar w:fldCharType="separate"/>
      </w:r>
      <w:r>
        <w:rPr>
          <w:rStyle w:val="EnlacedeInternet"/>
          <w:rFonts w:ascii="Times New Roman" w:eastAsia="Times New Roman" w:hAnsi="Times New Roman" w:cs="Times New Roman"/>
          <w:lang w:eastAsia="en-GB"/>
        </w:rPr>
        <w:t>https://wwfeu.awsassets.panda.org/downloads/protectedareamanagementreport.pdf</w:t>
      </w:r>
      <w:r>
        <w:rPr>
          <w:rStyle w:val="EnlacedeInternet"/>
          <w:rFonts w:ascii="Times New Roman" w:eastAsia="Times New Roman" w:hAnsi="Times New Roman" w:cs="Times New Roman"/>
          <w:lang w:eastAsia="en-GB"/>
        </w:rPr>
        <w:fldChar w:fldCharType="end"/>
      </w:r>
      <w:commentRangeEnd w:id="9"/>
      <w:r>
        <w:rPr>
          <w:rStyle w:val="CommentReference"/>
        </w:rPr>
        <w:commentReference w:id="9"/>
      </w:r>
    </w:p>
    <w:p w14:paraId="55C9A397" w14:textId="77777777" w:rsidR="00CA2731" w:rsidRDefault="00CA2731">
      <w:pPr>
        <w:rPr>
          <w:rFonts w:ascii="Times New Roman" w:eastAsia="Times New Roman" w:hAnsi="Times New Roman" w:cs="Times New Roman"/>
          <w:lang w:eastAsia="en-GB"/>
        </w:rPr>
      </w:pPr>
    </w:p>
    <w:p w14:paraId="3395AE06" w14:textId="77777777" w:rsidR="00CA2731" w:rsidRDefault="00CA2731">
      <w:pPr>
        <w:spacing w:after="240"/>
        <w:rPr>
          <w:rFonts w:ascii="Times New Roman" w:eastAsia="Times New Roman" w:hAnsi="Times New Roman" w:cs="Times New Roman"/>
          <w:lang w:eastAsia="en-GB"/>
        </w:rPr>
      </w:pPr>
    </w:p>
    <w:p w14:paraId="1041FD24" w14:textId="77777777" w:rsidR="00CA2731" w:rsidRDefault="006F1BFE">
      <w:pPr>
        <w:rPr>
          <w:rFonts w:ascii="Times New Roman" w:eastAsia="Times New Roman" w:hAnsi="Times New Roman" w:cs="Times New Roman"/>
          <w:lang w:val="es-ES" w:eastAsia="en-GB"/>
        </w:rPr>
      </w:pPr>
      <w:r>
        <w:rPr>
          <w:rFonts w:ascii="Arial" w:eastAsia="Times New Roman" w:hAnsi="Arial" w:cs="Arial"/>
          <w:b/>
          <w:bCs/>
          <w:color w:val="000000"/>
          <w:sz w:val="22"/>
          <w:szCs w:val="22"/>
          <w:lang w:eastAsia="en-GB"/>
        </w:rPr>
        <w:t>Extracci</w:t>
      </w:r>
      <w:r>
        <w:rPr>
          <w:rFonts w:ascii="Arial" w:eastAsia="Times New Roman" w:hAnsi="Arial" w:cs="Arial"/>
          <w:b/>
          <w:bCs/>
          <w:color w:val="000000"/>
          <w:sz w:val="22"/>
          <w:szCs w:val="22"/>
          <w:lang w:eastAsia="en-GB"/>
        </w:rPr>
        <w:t xml:space="preserve">ón de contenido relevante del material anterior. </w:t>
      </w:r>
      <w:r>
        <w:rPr>
          <w:rFonts w:ascii="Arial" w:eastAsia="Times New Roman" w:hAnsi="Arial" w:cs="Arial"/>
          <w:color w:val="000000"/>
          <w:sz w:val="22"/>
          <w:szCs w:val="22"/>
          <w:lang w:eastAsia="en-GB"/>
        </w:rPr>
        <w:t>Podéis pegar trozos de los artículos indicando su procedencia. </w:t>
      </w:r>
      <w:r>
        <w:rPr>
          <w:rFonts w:ascii="Arial" w:eastAsia="Times New Roman" w:hAnsi="Arial" w:cs="Arial"/>
          <w:color w:val="000000"/>
          <w:sz w:val="22"/>
          <w:szCs w:val="22"/>
          <w:lang w:val="es-ES" w:eastAsia="en-GB"/>
        </w:rPr>
        <w:t>Sería deseable que hubiera evidencias y no solo opiniones. No es necesario que leas todo el artículo. Empieza leyendo el resumen y si te resulta</w:t>
      </w:r>
      <w:r>
        <w:rPr>
          <w:rFonts w:ascii="Arial" w:eastAsia="Times New Roman" w:hAnsi="Arial" w:cs="Arial"/>
          <w:color w:val="000000"/>
          <w:sz w:val="22"/>
          <w:szCs w:val="22"/>
          <w:lang w:val="es-ES" w:eastAsia="en-GB"/>
        </w:rPr>
        <w:t xml:space="preserve"> útil para tu objetivo, lee también la discusión y las conclusiones. </w:t>
      </w:r>
    </w:p>
    <w:p w14:paraId="4E990334" w14:textId="77777777" w:rsidR="00CA2731" w:rsidRDefault="00CA2731">
      <w:pPr>
        <w:rPr>
          <w:rFonts w:ascii="Times New Roman" w:eastAsia="Times New Roman" w:hAnsi="Times New Roman" w:cs="Times New Roman"/>
          <w:lang w:eastAsia="en-GB"/>
        </w:rPr>
      </w:pPr>
    </w:p>
    <w:p w14:paraId="5F1CB369" w14:textId="77777777" w:rsidR="00CA2731" w:rsidRDefault="006F1BFE">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found nine biogeographical units in MMR. Biodiversity metrics identified small patches of high biodiversity throughout MMR, including five that match with the BEs. All BEs recovered </w:t>
      </w:r>
      <w:r>
        <w:rPr>
          <w:rFonts w:ascii="Times New Roman" w:eastAsia="Times New Roman" w:hAnsi="Times New Roman" w:cs="Times New Roman"/>
          <w:lang w:eastAsia="en-GB"/>
        </w:rPr>
        <w:t xml:space="preserve">present a massive rate of habitat loss and four of them are poorly safeguarded in established protected areas. The </w:t>
      </w:r>
      <w:r>
        <w:rPr>
          <w:rStyle w:val="Destacado"/>
          <w:rFonts w:ascii="Times New Roman" w:eastAsia="Times New Roman" w:hAnsi="Times New Roman" w:cs="Times New Roman"/>
          <w:lang w:eastAsia="en-GB"/>
        </w:rPr>
        <w:t>ad hoc</w:t>
      </w:r>
      <w:r>
        <w:rPr>
          <w:rFonts w:ascii="Times New Roman" w:eastAsia="Times New Roman" w:hAnsi="Times New Roman" w:cs="Times New Roman"/>
          <w:lang w:eastAsia="en-GB"/>
        </w:rPr>
        <w:t xml:space="preserve"> manner to establish protected areas is failing to preserve anuran biodiversity and therefore the evolutionary history of MMR. (</w:t>
      </w:r>
      <w:hyperlink r:id="rId8">
        <w:r>
          <w:rPr>
            <w:rStyle w:val="EnlacedeInternet"/>
            <w:rFonts w:ascii="Arial" w:eastAsia="Times New Roman" w:hAnsi="Arial" w:cs="Arial"/>
            <w:color w:val="000000"/>
            <w:sz w:val="22"/>
            <w:szCs w:val="22"/>
            <w:lang w:eastAsia="en-GB"/>
          </w:rPr>
          <w:t>https://www.sciencedirect.com/</w:t>
        </w:r>
        <w:r>
          <w:rPr>
            <w:rStyle w:val="EnlacedeInternet"/>
            <w:rFonts w:ascii="Arial" w:eastAsia="Times New Roman" w:hAnsi="Arial" w:cs="Arial"/>
            <w:color w:val="000000"/>
            <w:sz w:val="22"/>
            <w:szCs w:val="22"/>
            <w:lang w:eastAsia="en-GB"/>
          </w:rPr>
          <w:t>science/article/pii/S1617138119302894?via%3Dihub</w:t>
        </w:r>
      </w:hyperlink>
      <w:r>
        <w:rPr>
          <w:rFonts w:ascii="Arial" w:eastAsia="Times New Roman" w:hAnsi="Arial" w:cs="Arial"/>
          <w:color w:val="000000"/>
          <w:sz w:val="22"/>
          <w:szCs w:val="22"/>
          <w:lang w:eastAsia="en-GB"/>
        </w:rPr>
        <w:t>)</w:t>
      </w:r>
    </w:p>
    <w:p w14:paraId="6B1BB4F5" w14:textId="77777777" w:rsidR="00CA2731" w:rsidRDefault="006F1BFE">
      <w:pPr>
        <w:spacing w:after="240"/>
      </w:pPr>
      <w:r>
        <w:rPr>
          <w:rFonts w:ascii="Times New Roman" w:eastAsia="Times New Roman" w:hAnsi="Times New Roman" w:cs="Times New Roman"/>
          <w:lang w:eastAsia="en-GB"/>
        </w:rPr>
        <w:t>Current approaches to conservation law in most countries focus on establishing protected areas and limiting activities outside reserves that might affect priority species, habitats, and ecological communiti</w:t>
      </w:r>
      <w:r>
        <w:rPr>
          <w:rFonts w:ascii="Times New Roman" w:eastAsia="Times New Roman" w:hAnsi="Times New Roman" w:cs="Times New Roman"/>
          <w:lang w:eastAsia="en-GB"/>
        </w:rPr>
        <w:t xml:space="preserve">es. </w:t>
      </w:r>
      <w:r>
        <w:t>Using Australian conservation law as a case study, we outline three possible routes by which this shift could occur. The first involves enhancing the adaptiveness of conservation law, the second expands the focus of conservation law from protected area</w:t>
      </w:r>
      <w:r>
        <w:t>s and listed species to include ecosystems and ecosystem services, while the third attempts to do both simultaneously. (</w:t>
      </w:r>
      <w:hyperlink r:id="rId9">
        <w:r>
          <w:rPr>
            <w:rStyle w:val="EnlacedeInternet"/>
            <w:rFonts w:ascii="Arial" w:eastAsia="Times New Roman" w:hAnsi="Arial" w:cs="Arial"/>
            <w:color w:val="000000"/>
            <w:sz w:val="22"/>
            <w:szCs w:val="22"/>
            <w:lang w:eastAsia="en-GB"/>
          </w:rPr>
          <w:t>https://wires.onlinelibrary.wiley.com/doi/10.1002/wcc.555</w:t>
        </w:r>
      </w:hyperlink>
      <w:hyperlink>
        <w:r>
          <w:rPr>
            <w:rFonts w:ascii="Arial" w:eastAsia="Times New Roman" w:hAnsi="Arial" w:cs="Arial"/>
            <w:color w:val="000000"/>
            <w:sz w:val="22"/>
            <w:szCs w:val="22"/>
            <w:lang w:eastAsia="en-GB"/>
          </w:rPr>
          <w:t>)</w:t>
        </w:r>
      </w:hyperlink>
    </w:p>
    <w:p w14:paraId="20FA17D6" w14:textId="77777777" w:rsidR="00CA2731" w:rsidRDefault="006F1BFE">
      <w:pPr>
        <w:spacing w:after="240"/>
      </w:pPr>
      <w:r>
        <w:rPr>
          <w:rFonts w:ascii="Arial" w:eastAsia="Times New Roman" w:hAnsi="Arial" w:cs="Arial"/>
          <w:color w:val="000000"/>
          <w:sz w:val="22"/>
          <w:szCs w:val="22"/>
          <w:lang w:eastAsia="en-GB"/>
        </w:rPr>
        <w:lastRenderedPageBreak/>
        <w:t>there is a need for more detailed understanding of PADDD causality, either to prevent such events or to define alternative tools, which can replace the idea of having areas with fixed borders to promote conservation, especially in inhabite</w:t>
      </w:r>
      <w:r>
        <w:rPr>
          <w:rFonts w:ascii="Arial" w:eastAsia="Times New Roman" w:hAnsi="Arial" w:cs="Arial"/>
          <w:color w:val="000000"/>
          <w:sz w:val="22"/>
          <w:szCs w:val="22"/>
          <w:lang w:eastAsia="en-GB"/>
        </w:rPr>
        <w:t>d zones. (</w:t>
      </w:r>
      <w:hyperlink r:id="rId10">
        <w:r>
          <w:rPr>
            <w:rStyle w:val="EnlacedeInternet"/>
            <w:rFonts w:ascii="Arial" w:eastAsia="Times New Roman" w:hAnsi="Arial" w:cs="Arial"/>
            <w:color w:val="000000"/>
            <w:sz w:val="22"/>
            <w:szCs w:val="22"/>
            <w:lang w:eastAsia="en-GB"/>
          </w:rPr>
          <w:t>https://www.mdpi.com/2071-1050/9/9/1519</w:t>
        </w:r>
      </w:hyperlink>
      <w:hyperlink>
        <w:r>
          <w:rPr>
            <w:rFonts w:ascii="Arial" w:eastAsia="Times New Roman" w:hAnsi="Arial" w:cs="Arial"/>
            <w:color w:val="000000"/>
            <w:sz w:val="22"/>
            <w:szCs w:val="22"/>
            <w:lang w:eastAsia="en-GB"/>
          </w:rPr>
          <w:t xml:space="preserve">) </w:t>
        </w:r>
      </w:hyperlink>
    </w:p>
    <w:p w14:paraId="357137E5" w14:textId="77777777" w:rsidR="00CA2731" w:rsidRDefault="00CA2731">
      <w:pPr>
        <w:spacing w:after="240"/>
      </w:pPr>
    </w:p>
    <w:p w14:paraId="537A2D26" w14:textId="77777777" w:rsidR="00CA2731" w:rsidRDefault="006F1BFE">
      <w:r>
        <w:rPr>
          <w:rFonts w:ascii="Arial" w:eastAsia="Times New Roman" w:hAnsi="Arial" w:cs="Arial"/>
          <w:b/>
          <w:bCs/>
          <w:color w:val="000000"/>
          <w:sz w:val="22"/>
          <w:szCs w:val="22"/>
          <w:lang w:eastAsia="en-GB"/>
        </w:rPr>
        <w:t>Conclusiones.</w:t>
      </w:r>
      <w:r>
        <w:rPr>
          <w:rFonts w:ascii="Arial" w:eastAsia="Times New Roman" w:hAnsi="Arial" w:cs="Arial"/>
          <w:color w:val="000000"/>
          <w:sz w:val="22"/>
          <w:szCs w:val="22"/>
          <w:lang w:eastAsia="en-GB"/>
        </w:rPr>
        <w:t xml:space="preserve"> Texto elaborado por el grupo que responda a la pregunta planteada inicialmente.</w:t>
      </w:r>
    </w:p>
    <w:p w14:paraId="1122E64C" w14:textId="77777777" w:rsidR="00CA2731" w:rsidRDefault="00CA2731">
      <w:pPr>
        <w:rPr>
          <w:rFonts w:ascii="Times New Roman" w:eastAsia="Times New Roman" w:hAnsi="Times New Roman" w:cs="Times New Roman"/>
          <w:color w:val="000000"/>
          <w:sz w:val="22"/>
          <w:szCs w:val="22"/>
          <w:lang w:eastAsia="en-GB"/>
        </w:rPr>
      </w:pPr>
    </w:p>
    <w:p w14:paraId="02E99CC6" w14:textId="77777777" w:rsidR="00CA2731" w:rsidRDefault="006F1BFE">
      <w:commentRangeStart w:id="10"/>
      <w:r>
        <w:rPr>
          <w:rFonts w:ascii="Times New Roman" w:eastAsia="Times New Roman" w:hAnsi="Times New Roman" w:cs="Times New Roman"/>
          <w:color w:val="000000"/>
          <w:sz w:val="22"/>
          <w:szCs w:val="22"/>
          <w:lang w:eastAsia="en-GB"/>
        </w:rPr>
        <w:t>En todos los artículos que hemos buscado en referencia a esta pregunta, encontramos información de cómo son beneficiosas las áreas protegidas para frenar la pérdida de biodiversidad, por ejemplo, en estas áreas existen un gran número de especies tanto vege</w:t>
      </w:r>
      <w:r>
        <w:rPr>
          <w:rFonts w:ascii="Times New Roman" w:eastAsia="Times New Roman" w:hAnsi="Times New Roman" w:cs="Times New Roman"/>
          <w:color w:val="000000"/>
          <w:sz w:val="22"/>
          <w:szCs w:val="22"/>
          <w:lang w:eastAsia="en-GB"/>
        </w:rPr>
        <w:t>tales como animales que son más frágiles , protegidas directamente con mediadas muy estudiadas por el gobierno o el órgano competente que se encarga de ello, sin embargo, también hemos encontrado información acerca de problemas que no podemos controlar com</w:t>
      </w:r>
      <w:r>
        <w:rPr>
          <w:rFonts w:ascii="Times New Roman" w:eastAsia="Times New Roman" w:hAnsi="Times New Roman" w:cs="Times New Roman"/>
          <w:color w:val="000000"/>
          <w:sz w:val="22"/>
          <w:szCs w:val="22"/>
          <w:lang w:eastAsia="en-GB"/>
        </w:rPr>
        <w:t>o el cambio climático y sus efectos como puede ser la sequía y contra los que la creación de más o menos espacios naturales no tendría influencia.</w:t>
      </w:r>
      <w:commentRangeEnd w:id="10"/>
      <w:r>
        <w:rPr>
          <w:rStyle w:val="CommentReference"/>
        </w:rPr>
        <w:commentReference w:id="10"/>
      </w:r>
    </w:p>
    <w:p w14:paraId="572FFD05" w14:textId="77777777" w:rsidR="00CA2731" w:rsidRDefault="00CA2731">
      <w:pPr>
        <w:spacing w:after="240"/>
        <w:rPr>
          <w:rFonts w:ascii="Times New Roman" w:eastAsia="Times New Roman" w:hAnsi="Times New Roman" w:cs="Times New Roman"/>
          <w:lang w:eastAsia="en-GB"/>
        </w:rPr>
      </w:pPr>
    </w:p>
    <w:p w14:paraId="670A7F49" w14:textId="77777777" w:rsidR="00CA2731" w:rsidRDefault="00CA2731"/>
    <w:sectPr w:rsidR="00CA2731">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rancisco Javier Bonet García" w:date="2022-02-28T00:53:00Z" w:initials="FJBG">
    <w:p w14:paraId="3B5FD3F1" w14:textId="0B4FFE41" w:rsidR="00917BEB" w:rsidRPr="00917BEB" w:rsidRDefault="00917BEB">
      <w:pPr>
        <w:pStyle w:val="CommentText"/>
        <w:rPr>
          <w:lang w:val="es-ES"/>
        </w:rPr>
      </w:pPr>
      <w:r>
        <w:rPr>
          <w:rStyle w:val="CommentReference"/>
        </w:rPr>
        <w:annotationRef/>
      </w:r>
      <w:r>
        <w:rPr>
          <w:lang w:val="es-ES"/>
        </w:rPr>
        <w:t>No tiene nada que ver con lo que preguntamos.</w:t>
      </w:r>
    </w:p>
  </w:comment>
  <w:comment w:id="7" w:author="Francisco Javier Bonet García" w:date="2022-02-28T00:53:00Z" w:initials="FJBG">
    <w:p w14:paraId="6554479A" w14:textId="748374D3" w:rsidR="00917BEB" w:rsidRPr="00917BEB" w:rsidRDefault="00917BEB">
      <w:pPr>
        <w:pStyle w:val="CommentText"/>
        <w:rPr>
          <w:lang w:val="es-ES"/>
        </w:rPr>
      </w:pPr>
      <w:r>
        <w:rPr>
          <w:rStyle w:val="CommentReference"/>
        </w:rPr>
        <w:annotationRef/>
      </w:r>
      <w:r>
        <w:rPr>
          <w:lang w:val="es-ES"/>
        </w:rPr>
        <w:t>Este tampoco tiene nada que ver.</w:t>
      </w:r>
    </w:p>
  </w:comment>
  <w:comment w:id="8" w:author="Francisco Javier Bonet García" w:date="2022-02-28T00:54:00Z" w:initials="FJBG">
    <w:p w14:paraId="508CCC1F" w14:textId="702B6C5D" w:rsidR="00917BEB" w:rsidRPr="00917BEB" w:rsidRDefault="00917BEB">
      <w:pPr>
        <w:pStyle w:val="CommentText"/>
        <w:rPr>
          <w:lang w:val="es-ES"/>
        </w:rPr>
      </w:pPr>
      <w:r>
        <w:rPr>
          <w:rStyle w:val="CommentReference"/>
        </w:rPr>
        <w:annotationRef/>
      </w:r>
      <w:r>
        <w:rPr>
          <w:lang w:val="es-ES"/>
        </w:rPr>
        <w:t>Este tampoco tiene relación. Creo que habéis afinado poco a la hora de seleccionar los artículos.</w:t>
      </w:r>
    </w:p>
  </w:comment>
  <w:comment w:id="9" w:author="Francisco Javier Bonet García" w:date="2022-02-28T00:55:00Z" w:initials="FJBG">
    <w:p w14:paraId="7859CF87" w14:textId="01CECCCC" w:rsidR="006F1BFE" w:rsidRPr="006F1BFE" w:rsidRDefault="006F1BFE">
      <w:pPr>
        <w:pStyle w:val="CommentText"/>
        <w:rPr>
          <w:lang w:val="es-ES"/>
        </w:rPr>
      </w:pPr>
      <w:r>
        <w:rPr>
          <w:rStyle w:val="CommentReference"/>
        </w:rPr>
        <w:annotationRef/>
      </w:r>
      <w:r>
        <w:rPr>
          <w:lang w:val="es-ES"/>
        </w:rPr>
        <w:t>Este en cambio, está estupendo.</w:t>
      </w:r>
    </w:p>
  </w:comment>
  <w:comment w:id="10" w:author="Francisco Javier Bonet García" w:date="2022-02-28T00:56:00Z" w:initials="FJBG">
    <w:p w14:paraId="77F420E8" w14:textId="1AEB54D6" w:rsidR="006F1BFE" w:rsidRPr="006F1BFE" w:rsidRDefault="006F1BFE">
      <w:pPr>
        <w:pStyle w:val="CommentText"/>
        <w:rPr>
          <w:lang w:val="es-ES"/>
        </w:rPr>
      </w:pPr>
      <w:r>
        <w:rPr>
          <w:rStyle w:val="CommentReference"/>
        </w:rPr>
        <w:annotationRef/>
      </w:r>
      <w:r>
        <w:rPr>
          <w:lang w:val="es-ES"/>
        </w:rPr>
        <w:t xml:space="preserve">Una frase tan larga no se puede entender. </w:t>
      </w:r>
      <w:r>
        <w:rPr>
          <w:lang w:val="es-ES"/>
        </w:rPr>
        <w:t xml:space="preserve">Te sugiero que reduzcas la longitud de tus frases para aumentar la legibilidad de tus textos.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FD3F1" w15:done="0"/>
  <w15:commentEx w15:paraId="6554479A" w15:done="0"/>
  <w15:commentEx w15:paraId="508CCC1F" w15:done="0"/>
  <w15:commentEx w15:paraId="7859CF87" w15:done="0"/>
  <w15:commentEx w15:paraId="77F420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B81" w16cex:dateUtc="2022-02-27T23:53:00Z"/>
  <w16cex:commentExtensible w16cex:durableId="25C69B96" w16cex:dateUtc="2022-02-27T23:53:00Z"/>
  <w16cex:commentExtensible w16cex:durableId="25C69BD0" w16cex:dateUtc="2022-02-27T23:54:00Z"/>
  <w16cex:commentExtensible w16cex:durableId="25C69C09" w16cex:dateUtc="2022-02-27T23:55:00Z"/>
  <w16cex:commentExtensible w16cex:durableId="25C69C2E" w16cex:dateUtc="2022-02-27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FD3F1" w16cid:durableId="25C69B81"/>
  <w16cid:commentId w16cid:paraId="6554479A" w16cid:durableId="25C69B96"/>
  <w16cid:commentId w16cid:paraId="508CCC1F" w16cid:durableId="25C69BD0"/>
  <w16cid:commentId w16cid:paraId="7859CF87" w16cid:durableId="25C69C09"/>
  <w16cid:commentId w16cid:paraId="77F420E8" w16cid:durableId="25C69C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31"/>
    <w:rsid w:val="006F1BFE"/>
    <w:rsid w:val="00917BEB"/>
    <w:rsid w:val="00CA2731"/>
  </w:rsids>
  <m:mathPr>
    <m:mathFont m:val="Cambria Math"/>
    <m:brkBin m:val="before"/>
    <m:brkBinSub m:val="--"/>
    <m:smallFrac m:val="0"/>
    <m:dispDef/>
    <m:lMargin m:val="0"/>
    <m:rMargin m:val="0"/>
    <m:defJc m:val="centerGroup"/>
    <m:wrapIndent m:val="1440"/>
    <m:intLim m:val="subSup"/>
    <m:naryLim m:val="undOvr"/>
  </m:mathPr>
  <w:themeFontLang w:val="en-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3F505FF"/>
  <w15:docId w15:val="{6F5933BC-B89E-B743-B0EC-1682B6E0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lang/>
    </w:rPr>
  </w:style>
  <w:style w:type="character" w:customStyle="1" w:styleId="Destacado">
    <w:name w:val="Destacado"/>
    <w:qFormat/>
    <w:rPr>
      <w:i/>
      <w:iCs/>
    </w:rPr>
  </w:style>
  <w:style w:type="paragraph" w:customStyle="1" w:styleId="Ttulo">
    <w:name w:val="Título"/>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Mangal"/>
    </w:rPr>
  </w:style>
  <w:style w:type="paragraph" w:styleId="NormalWeb">
    <w:name w:val="Normal (Web)"/>
    <w:basedOn w:val="Normal"/>
    <w:uiPriority w:val="99"/>
    <w:semiHidden/>
    <w:unhideWhenUsed/>
    <w:qFormat/>
    <w:rsid w:val="00A04E02"/>
    <w:pPr>
      <w:spacing w:beforeAutospacing="1" w:afterAutospacing="1"/>
    </w:pPr>
    <w:rPr>
      <w:rFonts w:ascii="Times New Roman" w:eastAsia="Times New Roman" w:hAnsi="Times New Roman" w:cs="Times New Roman"/>
      <w:lang w:eastAsia="en-GB"/>
    </w:rPr>
  </w:style>
  <w:style w:type="paragraph" w:styleId="Revision">
    <w:name w:val="Revision"/>
    <w:hidden/>
    <w:uiPriority w:val="99"/>
    <w:semiHidden/>
    <w:rsid w:val="00917BEB"/>
  </w:style>
  <w:style w:type="character" w:styleId="CommentReference">
    <w:name w:val="annotation reference"/>
    <w:basedOn w:val="DefaultParagraphFont"/>
    <w:uiPriority w:val="99"/>
    <w:semiHidden/>
    <w:unhideWhenUsed/>
    <w:rsid w:val="00917BEB"/>
    <w:rPr>
      <w:sz w:val="16"/>
      <w:szCs w:val="16"/>
    </w:rPr>
  </w:style>
  <w:style w:type="paragraph" w:styleId="CommentText">
    <w:name w:val="annotation text"/>
    <w:basedOn w:val="Normal"/>
    <w:link w:val="CommentTextChar"/>
    <w:uiPriority w:val="99"/>
    <w:semiHidden/>
    <w:unhideWhenUsed/>
    <w:rsid w:val="00917BEB"/>
    <w:rPr>
      <w:sz w:val="20"/>
      <w:szCs w:val="20"/>
    </w:rPr>
  </w:style>
  <w:style w:type="character" w:customStyle="1" w:styleId="CommentTextChar">
    <w:name w:val="Comment Text Char"/>
    <w:basedOn w:val="DefaultParagraphFont"/>
    <w:link w:val="CommentText"/>
    <w:uiPriority w:val="99"/>
    <w:semiHidden/>
    <w:rsid w:val="00917BEB"/>
    <w:rPr>
      <w:sz w:val="20"/>
      <w:szCs w:val="20"/>
    </w:rPr>
  </w:style>
  <w:style w:type="paragraph" w:styleId="CommentSubject">
    <w:name w:val="annotation subject"/>
    <w:basedOn w:val="CommentText"/>
    <w:next w:val="CommentText"/>
    <w:link w:val="CommentSubjectChar"/>
    <w:uiPriority w:val="99"/>
    <w:semiHidden/>
    <w:unhideWhenUsed/>
    <w:rsid w:val="00917BEB"/>
    <w:rPr>
      <w:b/>
      <w:bCs/>
    </w:rPr>
  </w:style>
  <w:style w:type="character" w:customStyle="1" w:styleId="CommentSubjectChar">
    <w:name w:val="Comment Subject Char"/>
    <w:basedOn w:val="CommentTextChar"/>
    <w:link w:val="CommentSubject"/>
    <w:uiPriority w:val="99"/>
    <w:semiHidden/>
    <w:rsid w:val="00917BEB"/>
    <w:rPr>
      <w:b/>
      <w:bCs/>
      <w:sz w:val="20"/>
      <w:szCs w:val="20"/>
    </w:rPr>
  </w:style>
  <w:style w:type="character" w:styleId="Hyperlink">
    <w:name w:val="Hyperlink"/>
    <w:basedOn w:val="DefaultParagraphFont"/>
    <w:uiPriority w:val="99"/>
    <w:unhideWhenUsed/>
    <w:rsid w:val="00917BEB"/>
    <w:rPr>
      <w:color w:val="0563C1" w:themeColor="hyperlink"/>
      <w:u w:val="single"/>
    </w:rPr>
  </w:style>
  <w:style w:type="character" w:styleId="UnresolvedMention">
    <w:name w:val="Unresolved Mention"/>
    <w:basedOn w:val="DefaultParagraphFont"/>
    <w:uiPriority w:val="99"/>
    <w:semiHidden/>
    <w:unhideWhenUsed/>
    <w:rsid w:val="0091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617138119302894?via%3Dihu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mdpi.com/2071-1050/9/9/1519" TargetMode="External"/><Relationship Id="rId4" Type="http://schemas.openxmlformats.org/officeDocument/2006/relationships/comments" Target="comments.xml"/><Relationship Id="rId9" Type="http://schemas.openxmlformats.org/officeDocument/2006/relationships/hyperlink" Target="https://wires.onlinelibrary.wiley.com/doi/10.1002/wcc.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dc:description/>
  <cp:lastModifiedBy>Francisco Javier Bonet García</cp:lastModifiedBy>
  <cp:revision>6</cp:revision>
  <dcterms:created xsi:type="dcterms:W3CDTF">2022-02-23T09:19:00Z</dcterms:created>
  <dcterms:modified xsi:type="dcterms:W3CDTF">2022-02-27T23:56:00Z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